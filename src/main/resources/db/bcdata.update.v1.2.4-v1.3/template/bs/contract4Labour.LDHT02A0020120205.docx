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6E6" w:rsidRPr="00C3042E" w:rsidRDefault="00CC26E6" w:rsidP="00CC26E6">
      <w:pPr>
        <w:rPr>
          <w:rFonts w:ascii="宋体" w:hAnsi="宋体"/>
          <w:sz w:val="24"/>
        </w:rPr>
      </w:pPr>
    </w:p>
    <w:p w:rsidR="00CC26E6" w:rsidRPr="00C3042E" w:rsidRDefault="00CC26E6" w:rsidP="003866AF">
      <w:pPr>
        <w:ind w:firstLineChars="350" w:firstLine="840"/>
        <w:jc w:val="left"/>
        <w:rPr>
          <w:rFonts w:ascii="宋体" w:hAnsi="宋体"/>
          <w:sz w:val="24"/>
        </w:rPr>
      </w:pPr>
      <w:r w:rsidRPr="00C3042E">
        <w:rPr>
          <w:rFonts w:ascii="宋体" w:hAnsi="宋体" w:hint="eastAsia"/>
          <w:sz w:val="24"/>
        </w:rPr>
        <w:t>编号：</w:t>
      </w:r>
      <w:r w:rsidR="00B66777" w:rsidRPr="00B66777">
        <w:rPr>
          <w:rFonts w:ascii="宋体" w:hAnsi="宋体"/>
          <w:sz w:val="24"/>
        </w:rPr>
        <w:t>${code}</w:t>
      </w:r>
    </w:p>
    <w:p w:rsidR="00CC26E6" w:rsidRPr="00C3042E" w:rsidRDefault="00CC26E6" w:rsidP="00CC26E6">
      <w:pPr>
        <w:rPr>
          <w:rFonts w:eastAsia="仿宋_GB2312"/>
          <w:sz w:val="24"/>
        </w:rPr>
      </w:pPr>
    </w:p>
    <w:p w:rsidR="00CC26E6" w:rsidRPr="00C3042E" w:rsidRDefault="00CC26E6" w:rsidP="00CC26E6">
      <w:pPr>
        <w:rPr>
          <w:b/>
          <w:bCs/>
          <w:sz w:val="72"/>
        </w:rPr>
      </w:pPr>
      <w:r w:rsidRPr="00C3042E">
        <w:rPr>
          <w:rFonts w:hint="eastAsia"/>
          <w:b/>
          <w:bCs/>
          <w:sz w:val="52"/>
        </w:rPr>
        <w:t xml:space="preserve">　</w:t>
      </w:r>
      <w:r w:rsidRPr="00C3042E">
        <w:rPr>
          <w:b/>
          <w:bCs/>
          <w:sz w:val="52"/>
        </w:rPr>
        <w:t xml:space="preserve"> </w:t>
      </w:r>
      <w:r w:rsidR="00C80B8F">
        <w:rPr>
          <w:rFonts w:hint="eastAsia"/>
          <w:b/>
          <w:bCs/>
          <w:sz w:val="52"/>
        </w:rPr>
        <w:t xml:space="preserve">    </w:t>
      </w:r>
      <w:r w:rsidRPr="00C3042E">
        <w:rPr>
          <w:rFonts w:hint="eastAsia"/>
          <w:b/>
          <w:bCs/>
          <w:sz w:val="72"/>
        </w:rPr>
        <w:t>广　州　市　职　工</w:t>
      </w:r>
    </w:p>
    <w:p w:rsidR="00CC26E6" w:rsidRPr="00C3042E" w:rsidRDefault="00C80B8F" w:rsidP="00CC26E6">
      <w:pPr>
        <w:jc w:val="center"/>
        <w:rPr>
          <w:b/>
          <w:bCs/>
          <w:sz w:val="48"/>
          <w:szCs w:val="48"/>
        </w:rPr>
      </w:pPr>
      <w:r>
        <w:rPr>
          <w:rFonts w:hint="eastAsia"/>
          <w:b/>
          <w:bCs/>
          <w:sz w:val="48"/>
          <w:szCs w:val="48"/>
        </w:rPr>
        <w:t xml:space="preserve"> </w:t>
      </w:r>
      <w:r w:rsidR="00CC26E6" w:rsidRPr="00C3042E">
        <w:rPr>
          <w:rFonts w:hint="eastAsia"/>
          <w:b/>
          <w:bCs/>
          <w:sz w:val="48"/>
          <w:szCs w:val="48"/>
        </w:rPr>
        <w:t>（出租汽车行业司机）</w:t>
      </w:r>
    </w:p>
    <w:p w:rsidR="00CC26E6" w:rsidRPr="00C3042E" w:rsidRDefault="00CC26E6" w:rsidP="00CC26E6">
      <w:pPr>
        <w:rPr>
          <w:b/>
          <w:bCs/>
          <w:sz w:val="52"/>
        </w:rPr>
      </w:pPr>
      <w:r w:rsidRPr="00C3042E">
        <w:rPr>
          <w:rFonts w:hint="eastAsia"/>
          <w:b/>
          <w:bCs/>
          <w:sz w:val="52"/>
        </w:rPr>
        <w:t xml:space="preserve">　　　　　　　</w:t>
      </w:r>
    </w:p>
    <w:p w:rsidR="00CC26E6" w:rsidRPr="00C3042E" w:rsidRDefault="00CC26E6" w:rsidP="00CC26E6">
      <w:pPr>
        <w:jc w:val="center"/>
        <w:rPr>
          <w:b/>
          <w:bCs/>
          <w:sz w:val="84"/>
        </w:rPr>
      </w:pPr>
      <w:r w:rsidRPr="00C3042E">
        <w:rPr>
          <w:rFonts w:hint="eastAsia"/>
          <w:b/>
          <w:bCs/>
          <w:sz w:val="84"/>
        </w:rPr>
        <w:t>劳</w:t>
      </w:r>
    </w:p>
    <w:p w:rsidR="00CC26E6" w:rsidRPr="00C3042E" w:rsidRDefault="00CC26E6" w:rsidP="00CC26E6">
      <w:pPr>
        <w:jc w:val="center"/>
        <w:rPr>
          <w:b/>
          <w:bCs/>
          <w:sz w:val="84"/>
        </w:rPr>
      </w:pPr>
      <w:r w:rsidRPr="00C3042E">
        <w:rPr>
          <w:rFonts w:hint="eastAsia"/>
          <w:b/>
          <w:bCs/>
          <w:sz w:val="84"/>
        </w:rPr>
        <w:t>动</w:t>
      </w:r>
    </w:p>
    <w:p w:rsidR="00CC26E6" w:rsidRPr="00C3042E" w:rsidRDefault="00CC26E6" w:rsidP="00CC26E6">
      <w:pPr>
        <w:jc w:val="center"/>
        <w:rPr>
          <w:b/>
          <w:bCs/>
          <w:sz w:val="84"/>
        </w:rPr>
      </w:pPr>
      <w:r w:rsidRPr="00C3042E">
        <w:rPr>
          <w:rFonts w:hint="eastAsia"/>
          <w:b/>
          <w:bCs/>
          <w:sz w:val="84"/>
        </w:rPr>
        <w:t>合</w:t>
      </w:r>
    </w:p>
    <w:p w:rsidR="00CC26E6" w:rsidRPr="00C3042E" w:rsidRDefault="00CC26E6" w:rsidP="00CC26E6">
      <w:pPr>
        <w:jc w:val="center"/>
        <w:rPr>
          <w:b/>
          <w:bCs/>
          <w:sz w:val="84"/>
        </w:rPr>
      </w:pPr>
      <w:r w:rsidRPr="00C3042E">
        <w:rPr>
          <w:rFonts w:hint="eastAsia"/>
          <w:b/>
          <w:bCs/>
          <w:sz w:val="84"/>
        </w:rPr>
        <w:t>同</w:t>
      </w:r>
    </w:p>
    <w:p w:rsidR="00CC26E6" w:rsidRDefault="00CC26E6" w:rsidP="00CC26E6">
      <w:pPr>
        <w:rPr>
          <w:b/>
          <w:bCs/>
          <w:sz w:val="30"/>
        </w:rPr>
      </w:pPr>
    </w:p>
    <w:p w:rsidR="008C5369" w:rsidRDefault="008C5369" w:rsidP="00CC26E6">
      <w:pPr>
        <w:rPr>
          <w:b/>
          <w:bCs/>
          <w:sz w:val="30"/>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714"/>
        <w:gridCol w:w="328"/>
        <w:gridCol w:w="328"/>
        <w:gridCol w:w="328"/>
        <w:gridCol w:w="328"/>
        <w:gridCol w:w="328"/>
        <w:gridCol w:w="328"/>
        <w:gridCol w:w="328"/>
        <w:gridCol w:w="534"/>
        <w:gridCol w:w="5675"/>
      </w:tblGrid>
      <w:tr w:rsidR="00425AAE" w:rsidRPr="001A04D5" w:rsidTr="008C5369">
        <w:tc>
          <w:tcPr>
            <w:tcW w:w="714" w:type="dxa"/>
          </w:tcPr>
          <w:p w:rsidR="00425AAE" w:rsidRDefault="00425AAE" w:rsidP="00605811">
            <w:pPr>
              <w:rPr>
                <w:b/>
                <w:bCs/>
                <w:sz w:val="30"/>
              </w:rPr>
            </w:pPr>
          </w:p>
        </w:tc>
        <w:tc>
          <w:tcPr>
            <w:tcW w:w="328" w:type="dxa"/>
          </w:tcPr>
          <w:p w:rsidR="00425AAE" w:rsidRPr="0096211F" w:rsidRDefault="00425AAE" w:rsidP="00605811">
            <w:pPr>
              <w:rPr>
                <w:bCs/>
                <w:sz w:val="30"/>
              </w:rPr>
            </w:pPr>
            <w:r w:rsidRPr="0096211F">
              <w:rPr>
                <w:rFonts w:hint="eastAsia"/>
                <w:bCs/>
                <w:sz w:val="30"/>
              </w:rPr>
              <w:t>用</w:t>
            </w:r>
          </w:p>
        </w:tc>
        <w:tc>
          <w:tcPr>
            <w:tcW w:w="328" w:type="dxa"/>
          </w:tcPr>
          <w:p w:rsidR="00425AAE" w:rsidRPr="0096211F" w:rsidRDefault="00425AAE" w:rsidP="00605811">
            <w:pPr>
              <w:rPr>
                <w:bCs/>
                <w:sz w:val="30"/>
              </w:rPr>
            </w:pPr>
            <w:r w:rsidRPr="0096211F">
              <w:rPr>
                <w:rFonts w:hint="eastAsia"/>
                <w:bCs/>
                <w:sz w:val="30"/>
              </w:rPr>
              <w:t>人</w:t>
            </w:r>
          </w:p>
        </w:tc>
        <w:tc>
          <w:tcPr>
            <w:tcW w:w="328" w:type="dxa"/>
          </w:tcPr>
          <w:p w:rsidR="00425AAE" w:rsidRPr="0096211F" w:rsidRDefault="00425AAE" w:rsidP="00605811">
            <w:pPr>
              <w:rPr>
                <w:bCs/>
                <w:sz w:val="30"/>
              </w:rPr>
            </w:pPr>
            <w:r>
              <w:rPr>
                <w:rFonts w:hint="eastAsia"/>
                <w:bCs/>
                <w:sz w:val="30"/>
              </w:rPr>
              <w:t>单</w:t>
            </w:r>
          </w:p>
        </w:tc>
        <w:tc>
          <w:tcPr>
            <w:tcW w:w="328" w:type="dxa"/>
          </w:tcPr>
          <w:p w:rsidR="00425AAE" w:rsidRPr="0096211F" w:rsidRDefault="00425AAE" w:rsidP="00605811">
            <w:pPr>
              <w:rPr>
                <w:bCs/>
                <w:sz w:val="30"/>
              </w:rPr>
            </w:pPr>
            <w:r>
              <w:rPr>
                <w:rFonts w:hint="eastAsia"/>
                <w:bCs/>
                <w:sz w:val="30"/>
              </w:rPr>
              <w:t>位</w:t>
            </w:r>
          </w:p>
        </w:tc>
        <w:tc>
          <w:tcPr>
            <w:tcW w:w="328" w:type="dxa"/>
          </w:tcPr>
          <w:p w:rsidR="00425AAE" w:rsidRPr="0096211F" w:rsidRDefault="00425AAE" w:rsidP="00605811">
            <w:pPr>
              <w:rPr>
                <w:bCs/>
                <w:sz w:val="30"/>
              </w:rPr>
            </w:pPr>
            <w:r>
              <w:rPr>
                <w:rFonts w:hint="eastAsia"/>
                <w:bCs/>
                <w:sz w:val="30"/>
              </w:rPr>
              <w:t>（</w:t>
            </w:r>
          </w:p>
        </w:tc>
        <w:tc>
          <w:tcPr>
            <w:tcW w:w="328" w:type="dxa"/>
          </w:tcPr>
          <w:p w:rsidR="00425AAE" w:rsidRPr="0096211F" w:rsidRDefault="00425AAE" w:rsidP="00605811">
            <w:pPr>
              <w:rPr>
                <w:bCs/>
                <w:sz w:val="30"/>
              </w:rPr>
            </w:pPr>
            <w:r>
              <w:rPr>
                <w:rFonts w:hint="eastAsia"/>
                <w:bCs/>
                <w:sz w:val="30"/>
              </w:rPr>
              <w:t>甲</w:t>
            </w:r>
          </w:p>
        </w:tc>
        <w:tc>
          <w:tcPr>
            <w:tcW w:w="328" w:type="dxa"/>
          </w:tcPr>
          <w:p w:rsidR="00425AAE" w:rsidRPr="0096211F" w:rsidRDefault="00425AAE" w:rsidP="00605811">
            <w:pPr>
              <w:rPr>
                <w:bCs/>
                <w:sz w:val="30"/>
              </w:rPr>
            </w:pPr>
            <w:r>
              <w:rPr>
                <w:rFonts w:hint="eastAsia"/>
                <w:bCs/>
                <w:sz w:val="30"/>
              </w:rPr>
              <w:t>方</w:t>
            </w:r>
          </w:p>
        </w:tc>
        <w:tc>
          <w:tcPr>
            <w:tcW w:w="534" w:type="dxa"/>
          </w:tcPr>
          <w:p w:rsidR="00425AAE" w:rsidRPr="0096211F" w:rsidRDefault="00425AAE" w:rsidP="00605811">
            <w:pPr>
              <w:rPr>
                <w:bCs/>
                <w:sz w:val="30"/>
              </w:rPr>
            </w:pPr>
            <w:r>
              <w:rPr>
                <w:rFonts w:hint="eastAsia"/>
                <w:bCs/>
                <w:sz w:val="30"/>
              </w:rPr>
              <w:t>）：</w:t>
            </w:r>
          </w:p>
        </w:tc>
        <w:tc>
          <w:tcPr>
            <w:tcW w:w="5675" w:type="dxa"/>
            <w:tcBorders>
              <w:bottom w:val="single" w:sz="4" w:space="0" w:color="auto"/>
            </w:tcBorders>
          </w:tcPr>
          <w:p w:rsidR="00425AAE" w:rsidRPr="001A04D5" w:rsidRDefault="00425AAE" w:rsidP="00605811">
            <w:pPr>
              <w:rPr>
                <w:rFonts w:ascii="宋体" w:hAnsi="宋体"/>
                <w:bCs/>
                <w:sz w:val="30"/>
              </w:rPr>
            </w:pPr>
            <w:r w:rsidRPr="00D85FE3">
              <w:rPr>
                <w:rFonts w:ascii="宋体" w:hAnsi="宋体"/>
                <w:bCs/>
                <w:sz w:val="30"/>
              </w:rPr>
              <w:t>${company}</w:t>
            </w:r>
          </w:p>
        </w:tc>
      </w:tr>
      <w:tr w:rsidR="00425AAE" w:rsidRPr="001A04D5" w:rsidTr="008C5369">
        <w:tc>
          <w:tcPr>
            <w:tcW w:w="714" w:type="dxa"/>
          </w:tcPr>
          <w:p w:rsidR="00425AAE" w:rsidRDefault="00425AAE" w:rsidP="00605811">
            <w:pPr>
              <w:rPr>
                <w:b/>
                <w:bCs/>
                <w:sz w:val="30"/>
              </w:rPr>
            </w:pPr>
          </w:p>
        </w:tc>
        <w:tc>
          <w:tcPr>
            <w:tcW w:w="328" w:type="dxa"/>
          </w:tcPr>
          <w:p w:rsidR="00425AAE" w:rsidRPr="0096211F" w:rsidRDefault="00425AAE" w:rsidP="00605811">
            <w:pPr>
              <w:rPr>
                <w:bCs/>
                <w:sz w:val="30"/>
              </w:rPr>
            </w:pPr>
            <w:r>
              <w:rPr>
                <w:rFonts w:hint="eastAsia"/>
                <w:bCs/>
                <w:sz w:val="30"/>
              </w:rPr>
              <w:t>地</w:t>
            </w: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r>
              <w:rPr>
                <w:rFonts w:hint="eastAsia"/>
                <w:bCs/>
                <w:sz w:val="30"/>
              </w:rPr>
              <w:t>址</w:t>
            </w:r>
          </w:p>
        </w:tc>
        <w:tc>
          <w:tcPr>
            <w:tcW w:w="534" w:type="dxa"/>
          </w:tcPr>
          <w:p w:rsidR="00425AAE" w:rsidRPr="0096211F" w:rsidRDefault="00425AAE" w:rsidP="00605811">
            <w:pPr>
              <w:rPr>
                <w:bCs/>
                <w:sz w:val="30"/>
              </w:rPr>
            </w:pPr>
            <w:r>
              <w:rPr>
                <w:rFonts w:hint="eastAsia"/>
                <w:bCs/>
                <w:sz w:val="30"/>
              </w:rPr>
              <w:t>：</w:t>
            </w:r>
          </w:p>
        </w:tc>
        <w:tc>
          <w:tcPr>
            <w:tcW w:w="5675" w:type="dxa"/>
            <w:tcBorders>
              <w:top w:val="single" w:sz="4" w:space="0" w:color="auto"/>
              <w:bottom w:val="single" w:sz="4" w:space="0" w:color="auto"/>
            </w:tcBorders>
          </w:tcPr>
          <w:p w:rsidR="00425AAE" w:rsidRPr="001A04D5" w:rsidRDefault="00F772E8" w:rsidP="00605811">
            <w:pPr>
              <w:rPr>
                <w:rFonts w:ascii="宋体" w:hAnsi="宋体"/>
                <w:bCs/>
                <w:sz w:val="30"/>
              </w:rPr>
            </w:pPr>
            <w:r w:rsidRPr="001A04D5">
              <w:rPr>
                <w:sz w:val="30"/>
              </w:rPr>
              <w:fldChar w:fldCharType="begin"/>
            </w:r>
            <w:r w:rsidR="00425AAE" w:rsidRPr="001A04D5">
              <w:rPr>
                <w:sz w:val="30"/>
              </w:rPr>
              <w:instrText xml:space="preserve"> </w:instrText>
            </w:r>
            <w:r w:rsidR="00425AAE" w:rsidRPr="001A04D5">
              <w:rPr>
                <w:rFonts w:hint="eastAsia"/>
                <w:sz w:val="30"/>
              </w:rPr>
              <w:instrText>MERGEFIELD "</w:instrText>
            </w:r>
            <w:r w:rsidR="00425AAE" w:rsidRPr="001A04D5">
              <w:rPr>
                <w:rFonts w:hint="eastAsia"/>
                <w:sz w:val="30"/>
              </w:rPr>
              <w:instrText>地址</w:instrText>
            </w:r>
            <w:r w:rsidR="00425AAE" w:rsidRPr="001A04D5">
              <w:rPr>
                <w:rFonts w:hint="eastAsia"/>
                <w:sz w:val="30"/>
              </w:rPr>
              <w:instrText>"</w:instrText>
            </w:r>
            <w:r w:rsidR="00425AAE" w:rsidRPr="001A04D5">
              <w:rPr>
                <w:sz w:val="30"/>
              </w:rPr>
              <w:instrText xml:space="preserve"> </w:instrText>
            </w:r>
            <w:r w:rsidRPr="001A04D5">
              <w:rPr>
                <w:sz w:val="30"/>
              </w:rPr>
              <w:fldChar w:fldCharType="separate"/>
            </w:r>
            <w:r w:rsidR="00425AAE" w:rsidRPr="001A04D5">
              <w:rPr>
                <w:rFonts w:hint="eastAsia"/>
                <w:noProof/>
                <w:sz w:val="30"/>
              </w:rPr>
              <w:t>广州市荔湾区新隆沙西</w:t>
            </w:r>
            <w:r w:rsidR="00425AAE" w:rsidRPr="001A04D5">
              <w:rPr>
                <w:rFonts w:hint="eastAsia"/>
                <w:noProof/>
                <w:sz w:val="30"/>
              </w:rPr>
              <w:t>1</w:t>
            </w:r>
            <w:r w:rsidR="00425AAE" w:rsidRPr="001A04D5">
              <w:rPr>
                <w:rFonts w:hint="eastAsia"/>
                <w:noProof/>
                <w:sz w:val="30"/>
              </w:rPr>
              <w:t>号大院</w:t>
            </w:r>
            <w:r w:rsidRPr="001A04D5">
              <w:rPr>
                <w:sz w:val="30"/>
              </w:rPr>
              <w:fldChar w:fldCharType="end"/>
            </w:r>
          </w:p>
        </w:tc>
      </w:tr>
      <w:tr w:rsidR="00425AAE" w:rsidRPr="001A04D5" w:rsidTr="008C5369">
        <w:tc>
          <w:tcPr>
            <w:tcW w:w="714" w:type="dxa"/>
          </w:tcPr>
          <w:p w:rsidR="00425AAE" w:rsidRDefault="00425AAE" w:rsidP="00605811">
            <w:pPr>
              <w:rPr>
                <w:b/>
                <w:bCs/>
                <w:sz w:val="30"/>
              </w:rPr>
            </w:pPr>
          </w:p>
        </w:tc>
        <w:tc>
          <w:tcPr>
            <w:tcW w:w="328" w:type="dxa"/>
          </w:tcPr>
          <w:p w:rsidR="00425AAE" w:rsidRPr="0096211F" w:rsidRDefault="00425AAE" w:rsidP="00605811">
            <w:pPr>
              <w:rPr>
                <w:bCs/>
                <w:sz w:val="30"/>
              </w:rPr>
            </w:pPr>
            <w:r>
              <w:rPr>
                <w:rFonts w:hint="eastAsia"/>
                <w:bCs/>
                <w:sz w:val="30"/>
              </w:rPr>
              <w:t>职</w:t>
            </w: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p>
        </w:tc>
        <w:tc>
          <w:tcPr>
            <w:tcW w:w="328" w:type="dxa"/>
          </w:tcPr>
          <w:p w:rsidR="00425AAE" w:rsidRPr="0096211F" w:rsidRDefault="00425AAE" w:rsidP="00605811">
            <w:pPr>
              <w:rPr>
                <w:bCs/>
                <w:sz w:val="30"/>
              </w:rPr>
            </w:pPr>
            <w:r>
              <w:rPr>
                <w:rFonts w:hint="eastAsia"/>
                <w:bCs/>
                <w:sz w:val="30"/>
              </w:rPr>
              <w:t>工</w:t>
            </w:r>
          </w:p>
        </w:tc>
        <w:tc>
          <w:tcPr>
            <w:tcW w:w="328" w:type="dxa"/>
          </w:tcPr>
          <w:p w:rsidR="00425AAE" w:rsidRPr="0096211F" w:rsidRDefault="00425AAE" w:rsidP="00605811">
            <w:pPr>
              <w:rPr>
                <w:bCs/>
                <w:sz w:val="30"/>
              </w:rPr>
            </w:pPr>
            <w:r>
              <w:rPr>
                <w:rFonts w:hint="eastAsia"/>
                <w:bCs/>
                <w:sz w:val="30"/>
              </w:rPr>
              <w:t>（</w:t>
            </w:r>
          </w:p>
        </w:tc>
        <w:tc>
          <w:tcPr>
            <w:tcW w:w="328" w:type="dxa"/>
          </w:tcPr>
          <w:p w:rsidR="00425AAE" w:rsidRPr="0096211F" w:rsidRDefault="00425AAE" w:rsidP="00605811">
            <w:pPr>
              <w:rPr>
                <w:bCs/>
                <w:sz w:val="30"/>
              </w:rPr>
            </w:pPr>
            <w:r>
              <w:rPr>
                <w:rFonts w:hint="eastAsia"/>
                <w:bCs/>
                <w:sz w:val="30"/>
              </w:rPr>
              <w:t>乙</w:t>
            </w:r>
          </w:p>
        </w:tc>
        <w:tc>
          <w:tcPr>
            <w:tcW w:w="328" w:type="dxa"/>
          </w:tcPr>
          <w:p w:rsidR="00425AAE" w:rsidRPr="0096211F" w:rsidRDefault="00425AAE" w:rsidP="00605811">
            <w:pPr>
              <w:rPr>
                <w:bCs/>
                <w:sz w:val="30"/>
              </w:rPr>
            </w:pPr>
            <w:r>
              <w:rPr>
                <w:rFonts w:hint="eastAsia"/>
                <w:bCs/>
                <w:sz w:val="30"/>
              </w:rPr>
              <w:t>方</w:t>
            </w:r>
          </w:p>
        </w:tc>
        <w:tc>
          <w:tcPr>
            <w:tcW w:w="534" w:type="dxa"/>
          </w:tcPr>
          <w:p w:rsidR="00425AAE" w:rsidRPr="0096211F" w:rsidRDefault="00425AAE" w:rsidP="00605811">
            <w:pPr>
              <w:rPr>
                <w:bCs/>
                <w:sz w:val="30"/>
              </w:rPr>
            </w:pPr>
            <w:r>
              <w:rPr>
                <w:rFonts w:hint="eastAsia"/>
                <w:bCs/>
                <w:sz w:val="30"/>
              </w:rPr>
              <w:t>）：</w:t>
            </w:r>
          </w:p>
        </w:tc>
        <w:tc>
          <w:tcPr>
            <w:tcW w:w="5675" w:type="dxa"/>
            <w:tcBorders>
              <w:top w:val="single" w:sz="4" w:space="0" w:color="auto"/>
              <w:bottom w:val="single" w:sz="4" w:space="0" w:color="auto"/>
            </w:tcBorders>
          </w:tcPr>
          <w:p w:rsidR="00425AAE" w:rsidRPr="001A04D5" w:rsidRDefault="00425AAE" w:rsidP="00605811">
            <w:pPr>
              <w:rPr>
                <w:rFonts w:ascii="宋体" w:hAnsi="宋体"/>
                <w:bCs/>
                <w:sz w:val="30"/>
              </w:rPr>
            </w:pPr>
            <w:r w:rsidRPr="00D85FE3">
              <w:rPr>
                <w:rFonts w:ascii="宋体" w:hAnsi="宋体"/>
                <w:bCs/>
                <w:sz w:val="30"/>
              </w:rPr>
              <w:t>${carMan}</w:t>
            </w:r>
          </w:p>
        </w:tc>
      </w:tr>
      <w:tr w:rsidR="008C5369" w:rsidRPr="001A04D5" w:rsidTr="008C5369">
        <w:tc>
          <w:tcPr>
            <w:tcW w:w="714" w:type="dxa"/>
          </w:tcPr>
          <w:p w:rsidR="008C5369" w:rsidRDefault="008C5369" w:rsidP="00605811">
            <w:pPr>
              <w:rPr>
                <w:b/>
                <w:bCs/>
                <w:sz w:val="30"/>
              </w:rPr>
            </w:pPr>
          </w:p>
        </w:tc>
        <w:tc>
          <w:tcPr>
            <w:tcW w:w="328" w:type="dxa"/>
          </w:tcPr>
          <w:p w:rsidR="008C5369" w:rsidRDefault="008C5369" w:rsidP="00605811">
            <w:pPr>
              <w:rPr>
                <w:bCs/>
                <w:sz w:val="30"/>
              </w:rPr>
            </w:pPr>
            <w:r>
              <w:rPr>
                <w:rFonts w:hint="eastAsia"/>
                <w:bCs/>
                <w:sz w:val="30"/>
              </w:rPr>
              <w:t>身</w:t>
            </w:r>
          </w:p>
        </w:tc>
        <w:tc>
          <w:tcPr>
            <w:tcW w:w="328" w:type="dxa"/>
          </w:tcPr>
          <w:p w:rsidR="008C5369" w:rsidRPr="0096211F" w:rsidRDefault="008C5369" w:rsidP="00605811">
            <w:pPr>
              <w:rPr>
                <w:bCs/>
                <w:sz w:val="30"/>
              </w:rPr>
            </w:pPr>
          </w:p>
        </w:tc>
        <w:tc>
          <w:tcPr>
            <w:tcW w:w="328" w:type="dxa"/>
          </w:tcPr>
          <w:p w:rsidR="008C5369" w:rsidRPr="0096211F" w:rsidRDefault="008C5369" w:rsidP="00605811">
            <w:pPr>
              <w:rPr>
                <w:bCs/>
                <w:sz w:val="30"/>
              </w:rPr>
            </w:pPr>
            <w:r>
              <w:rPr>
                <w:rFonts w:hint="eastAsia"/>
                <w:bCs/>
                <w:sz w:val="30"/>
              </w:rPr>
              <w:t>份</w:t>
            </w:r>
          </w:p>
        </w:tc>
        <w:tc>
          <w:tcPr>
            <w:tcW w:w="328" w:type="dxa"/>
          </w:tcPr>
          <w:p w:rsidR="008C5369" w:rsidRDefault="008C5369" w:rsidP="00605811">
            <w:pPr>
              <w:rPr>
                <w:bCs/>
                <w:sz w:val="30"/>
              </w:rPr>
            </w:pPr>
          </w:p>
        </w:tc>
        <w:tc>
          <w:tcPr>
            <w:tcW w:w="328" w:type="dxa"/>
          </w:tcPr>
          <w:p w:rsidR="008C5369" w:rsidRDefault="008C5369" w:rsidP="00605811">
            <w:pPr>
              <w:rPr>
                <w:bCs/>
                <w:sz w:val="30"/>
              </w:rPr>
            </w:pPr>
            <w:r>
              <w:rPr>
                <w:rFonts w:hint="eastAsia"/>
                <w:bCs/>
                <w:sz w:val="30"/>
              </w:rPr>
              <w:t>证</w:t>
            </w:r>
          </w:p>
        </w:tc>
        <w:tc>
          <w:tcPr>
            <w:tcW w:w="328" w:type="dxa"/>
          </w:tcPr>
          <w:p w:rsidR="008C5369" w:rsidRDefault="008C5369" w:rsidP="00605811">
            <w:pPr>
              <w:rPr>
                <w:bCs/>
                <w:sz w:val="30"/>
              </w:rPr>
            </w:pPr>
          </w:p>
        </w:tc>
        <w:tc>
          <w:tcPr>
            <w:tcW w:w="328" w:type="dxa"/>
          </w:tcPr>
          <w:p w:rsidR="008C5369" w:rsidRDefault="008C5369" w:rsidP="00605811">
            <w:pPr>
              <w:rPr>
                <w:bCs/>
                <w:sz w:val="30"/>
              </w:rPr>
            </w:pPr>
            <w:r>
              <w:rPr>
                <w:rFonts w:hint="eastAsia"/>
                <w:bCs/>
                <w:sz w:val="30"/>
              </w:rPr>
              <w:t>号</w:t>
            </w:r>
          </w:p>
        </w:tc>
        <w:tc>
          <w:tcPr>
            <w:tcW w:w="534" w:type="dxa"/>
          </w:tcPr>
          <w:p w:rsidR="008C5369" w:rsidRDefault="008C5369" w:rsidP="00605811">
            <w:pPr>
              <w:rPr>
                <w:bCs/>
                <w:sz w:val="30"/>
              </w:rPr>
            </w:pPr>
            <w:r>
              <w:rPr>
                <w:rFonts w:hint="eastAsia"/>
                <w:bCs/>
                <w:sz w:val="30"/>
              </w:rPr>
              <w:t>码：</w:t>
            </w:r>
          </w:p>
        </w:tc>
        <w:tc>
          <w:tcPr>
            <w:tcW w:w="5675" w:type="dxa"/>
            <w:tcBorders>
              <w:top w:val="single" w:sz="4" w:space="0" w:color="auto"/>
              <w:bottom w:val="single" w:sz="4" w:space="0" w:color="auto"/>
            </w:tcBorders>
          </w:tcPr>
          <w:p w:rsidR="008C5369" w:rsidRPr="00D85FE3" w:rsidRDefault="008A29D9" w:rsidP="00605811">
            <w:pPr>
              <w:rPr>
                <w:rFonts w:ascii="宋体" w:hAnsi="宋体"/>
                <w:bCs/>
                <w:sz w:val="30"/>
              </w:rPr>
            </w:pPr>
            <w:r w:rsidRPr="008A29D9">
              <w:rPr>
                <w:rFonts w:ascii="宋体" w:hAnsi="宋体"/>
                <w:bCs/>
                <w:sz w:val="30"/>
              </w:rPr>
              <w:t>${certIdentity}</w:t>
            </w:r>
          </w:p>
        </w:tc>
      </w:tr>
    </w:tbl>
    <w:p w:rsidR="005F7F04" w:rsidRDefault="005F7F04" w:rsidP="00100C48">
      <w:pPr>
        <w:spacing w:line="20" w:lineRule="exact"/>
        <w:rPr>
          <w:b/>
          <w:bCs/>
          <w:sz w:val="30"/>
        </w:rPr>
      </w:pPr>
    </w:p>
    <w:p w:rsidR="00CC26E6" w:rsidRPr="005C48F1" w:rsidRDefault="00CC26E6" w:rsidP="005C48F1">
      <w:pPr>
        <w:jc w:val="center"/>
        <w:rPr>
          <w:rFonts w:eastAsia="楷体_GB2312"/>
          <w:sz w:val="30"/>
        </w:rPr>
      </w:pPr>
      <w:r w:rsidRPr="00C3042E">
        <w:rPr>
          <w:rFonts w:eastAsia="楷体_GB2312" w:hint="eastAsia"/>
          <w:sz w:val="30"/>
        </w:rPr>
        <w:t>广州市出租汽车行业协会制</w:t>
      </w:r>
    </w:p>
    <w:p w:rsidR="00CC26E6" w:rsidRDefault="00C80B8F" w:rsidP="00CC26E6">
      <w:pPr>
        <w:adjustRightInd w:val="0"/>
        <w:spacing w:line="460" w:lineRule="exact"/>
        <w:jc w:val="center"/>
        <w:rPr>
          <w:rFonts w:ascii="宋体" w:hAnsi="宋体"/>
          <w:b/>
          <w:sz w:val="44"/>
        </w:rPr>
      </w:pPr>
      <w:r>
        <w:rPr>
          <w:rFonts w:ascii="宋体" w:hAnsi="宋体"/>
          <w:b/>
          <w:sz w:val="44"/>
        </w:rPr>
        <w:br w:type="page"/>
      </w:r>
      <w:r w:rsidR="00CC26E6" w:rsidRPr="00C3042E">
        <w:rPr>
          <w:rFonts w:ascii="宋体" w:hAnsi="宋体" w:hint="eastAsia"/>
          <w:b/>
          <w:sz w:val="44"/>
        </w:rPr>
        <w:lastRenderedPageBreak/>
        <w:t>使 用 说 明</w:t>
      </w:r>
    </w:p>
    <w:p w:rsidR="00CC26E6" w:rsidRPr="00C3042E" w:rsidRDefault="00CC26E6" w:rsidP="00CC26E6">
      <w:pPr>
        <w:adjustRightInd w:val="0"/>
        <w:spacing w:line="460" w:lineRule="exact"/>
        <w:ind w:firstLine="560"/>
        <w:jc w:val="left"/>
        <w:rPr>
          <w:rFonts w:ascii="宋体" w:hAnsi="宋体"/>
          <w:sz w:val="28"/>
        </w:rPr>
      </w:pP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一、用人单位在与职工签订劳动合同时，双方应认真阅读劳动合同。劳动合同一经签订即具有法律效力，双方必须严格履行。</w:t>
      </w: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二、劳动合同必须由用人单位（甲方）的法定代表人（或者委托代理人）和职工（乙方）亲自签章，并加盖用人单位公章（或者劳动合同专用章）方为有效。</w:t>
      </w: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三、合同参考文书中的空栏，由双方协商确定后填写清楚；不需填写的空栏，请打上“/”。</w:t>
      </w: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四、乙方的工作岗位及其类别应参照国家规定的职业分类和技能标准明确约定。变更岗位的范围及条件可在合同参考文本第十二条中约定。</w:t>
      </w: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五、工时制度分为标准、不定时、综合计算工时三种。如经劳动行政部门批准实行不定时、综合计算工时工作制的，应在本参考文本第十二条中约定其具体内容。</w:t>
      </w:r>
    </w:p>
    <w:p w:rsidR="00CC26E6" w:rsidRPr="00C3042E" w:rsidRDefault="00CC26E6" w:rsidP="00CC26E6">
      <w:pPr>
        <w:adjustRightInd w:val="0"/>
        <w:spacing w:line="460" w:lineRule="exact"/>
        <w:ind w:firstLine="560"/>
        <w:jc w:val="left"/>
        <w:rPr>
          <w:rFonts w:ascii="宋体" w:hAnsi="宋体"/>
          <w:sz w:val="28"/>
        </w:rPr>
      </w:pPr>
      <w:r w:rsidRPr="00C3042E">
        <w:rPr>
          <w:rFonts w:ascii="宋体" w:hAnsi="宋体" w:hint="eastAsia"/>
          <w:sz w:val="28"/>
        </w:rPr>
        <w:t>六、约定职工正常工作时间的工资要具体明确，并不得低于本市当年最低工资标准；实行计件工资的，可以在本参考文本第十二条中列明，或另签订补充协议。</w:t>
      </w:r>
    </w:p>
    <w:p w:rsidR="00CC26E6" w:rsidRPr="00C3042E" w:rsidRDefault="00CC26E6" w:rsidP="00CC26E6">
      <w:pPr>
        <w:tabs>
          <w:tab w:val="left" w:pos="316"/>
        </w:tabs>
        <w:spacing w:line="460" w:lineRule="exact"/>
        <w:ind w:firstLineChars="200" w:firstLine="560"/>
        <w:jc w:val="left"/>
        <w:rPr>
          <w:rFonts w:ascii="宋体" w:hAnsi="宋体"/>
          <w:sz w:val="28"/>
        </w:rPr>
      </w:pPr>
      <w:r w:rsidRPr="00C3042E">
        <w:rPr>
          <w:rFonts w:ascii="宋体" w:hAnsi="宋体" w:hint="eastAsia"/>
          <w:sz w:val="28"/>
        </w:rPr>
        <w:t>七、本单位工会或职工推举的代表与用人单位可依法就工资、工作时间、休息休假、劳动安全卫生、保险福利等事项集体协商，签订集体合同。职工个人与用人单位订立劳动合同的各项劳动标准，不得低于集体合同的约定。</w:t>
      </w:r>
    </w:p>
    <w:p w:rsidR="00CC26E6" w:rsidRPr="00C3042E" w:rsidRDefault="00CC26E6" w:rsidP="00CC26E6">
      <w:pPr>
        <w:tabs>
          <w:tab w:val="left" w:pos="316"/>
        </w:tabs>
        <w:spacing w:line="460" w:lineRule="exact"/>
        <w:ind w:firstLineChars="200" w:firstLine="560"/>
        <w:jc w:val="left"/>
        <w:rPr>
          <w:rFonts w:ascii="宋体" w:hAnsi="宋体"/>
          <w:sz w:val="28"/>
        </w:rPr>
      </w:pPr>
      <w:r w:rsidRPr="00C3042E">
        <w:rPr>
          <w:rFonts w:ascii="宋体" w:hAnsi="宋体" w:hint="eastAsia"/>
          <w:sz w:val="28"/>
        </w:rPr>
        <w:t>八、对劳动合同参考文本条款的修改或未尽事宜，可在参考文本第十二条中列明，或另行签订补充协议；另行签订的补充协议，作为劳动合同的附件，与劳动合同一并履行。</w:t>
      </w:r>
    </w:p>
    <w:p w:rsidR="00CC26E6" w:rsidRPr="00C3042E" w:rsidRDefault="00CC26E6" w:rsidP="00CC26E6">
      <w:pPr>
        <w:adjustRightInd w:val="0"/>
        <w:spacing w:line="460" w:lineRule="exact"/>
        <w:ind w:firstLine="555"/>
        <w:jc w:val="left"/>
        <w:rPr>
          <w:rFonts w:ascii="宋体" w:hAnsi="宋体"/>
          <w:spacing w:val="-4"/>
          <w:sz w:val="28"/>
        </w:rPr>
      </w:pPr>
      <w:r w:rsidRPr="00C3042E">
        <w:rPr>
          <w:rFonts w:ascii="宋体" w:hAnsi="宋体" w:hint="eastAsia"/>
          <w:sz w:val="28"/>
        </w:rPr>
        <w:t>九、</w:t>
      </w:r>
      <w:r w:rsidRPr="00C3042E">
        <w:rPr>
          <w:rFonts w:ascii="宋体" w:hAnsi="宋体" w:hint="eastAsia"/>
          <w:spacing w:val="-4"/>
          <w:sz w:val="28"/>
        </w:rPr>
        <w:t>签订劳动合同时请使用钢笔填写，字迹必须清楚，并不得单方涂改。</w:t>
      </w:r>
    </w:p>
    <w:p w:rsidR="009562AE" w:rsidRDefault="007153F5" w:rsidP="009562AE">
      <w:pPr>
        <w:snapToGrid w:val="0"/>
        <w:spacing w:line="540" w:lineRule="exact"/>
        <w:rPr>
          <w:rFonts w:ascii="仿宋_GB2312" w:eastAsia="仿宋_GB2312" w:hAnsi="宋体"/>
          <w:sz w:val="28"/>
          <w:szCs w:val="28"/>
        </w:rPr>
      </w:pPr>
      <w:r>
        <w:br w:type="page"/>
      </w:r>
      <w:r w:rsidRPr="002C3C27">
        <w:rPr>
          <w:rFonts w:ascii="宋体" w:hAnsi="宋体" w:hint="eastAsia"/>
          <w:sz w:val="28"/>
          <w:szCs w:val="28"/>
        </w:rPr>
        <w:lastRenderedPageBreak/>
        <w:t xml:space="preserve"> </w:t>
      </w:r>
      <w:r w:rsidR="00C95612">
        <w:rPr>
          <w:rFonts w:ascii="宋体" w:hAnsi="宋体" w:hint="eastAsia"/>
          <w:sz w:val="28"/>
          <w:szCs w:val="28"/>
        </w:rPr>
        <w:t xml:space="preserve">   </w:t>
      </w:r>
      <w:r w:rsidR="00C95612" w:rsidRPr="005A1BC3">
        <w:rPr>
          <w:rFonts w:ascii="仿宋" w:eastAsia="仿宋" w:hAnsi="仿宋" w:hint="eastAsia"/>
          <w:sz w:val="28"/>
          <w:szCs w:val="28"/>
        </w:rPr>
        <w:t xml:space="preserve"> </w:t>
      </w:r>
      <w:r w:rsidR="009562AE">
        <w:rPr>
          <w:rFonts w:ascii="宋体" w:hAnsi="宋体" w:hint="eastAsia"/>
          <w:sz w:val="28"/>
          <w:szCs w:val="28"/>
        </w:rPr>
        <w:t xml:space="preserve"> </w:t>
      </w:r>
      <w:r w:rsidR="009562AE">
        <w:rPr>
          <w:rFonts w:ascii="仿宋_GB2312" w:eastAsia="仿宋_GB2312" w:hAnsi="仿宋" w:hint="eastAsia"/>
          <w:sz w:val="28"/>
          <w:szCs w:val="28"/>
          <w:u w:val="single"/>
        </w:rPr>
        <w:t xml:space="preserve"> ${company}  </w:t>
      </w:r>
      <w:r w:rsidR="009562AE">
        <w:rPr>
          <w:rFonts w:ascii="仿宋_GB2312" w:eastAsia="仿宋_GB2312" w:hAnsi="仿宋" w:hint="eastAsia"/>
          <w:sz w:val="28"/>
          <w:szCs w:val="28"/>
        </w:rPr>
        <w:t>（甲方）与</w:t>
      </w:r>
      <w:r w:rsidR="009562AE">
        <w:rPr>
          <w:rFonts w:ascii="仿宋_GB2312" w:eastAsia="仿宋_GB2312" w:hAnsi="仿宋" w:hint="eastAsia"/>
          <w:sz w:val="28"/>
          <w:szCs w:val="28"/>
          <w:u w:val="single"/>
        </w:rPr>
        <w:t xml:space="preserve">　${carMan}　</w:t>
      </w:r>
      <w:r w:rsidR="009562AE">
        <w:rPr>
          <w:rFonts w:ascii="仿宋_GB2312" w:eastAsia="仿宋_GB2312" w:hAnsi="仿宋" w:hint="eastAsia"/>
          <w:sz w:val="28"/>
          <w:szCs w:val="28"/>
        </w:rPr>
        <w:t>（乙方）双方根据《中华人民共和国劳动法》等法律、法规，经平等协商，订立本合同。</w:t>
      </w:r>
    </w:p>
    <w:p w:rsidR="009562AE" w:rsidRDefault="009562AE" w:rsidP="009562AE">
      <w:pPr>
        <w:snapToGrid w:val="0"/>
        <w:spacing w:line="540" w:lineRule="exact"/>
        <w:ind w:firstLineChars="195" w:firstLine="548"/>
        <w:rPr>
          <w:rFonts w:ascii="仿宋_GB2312" w:eastAsia="仿宋_GB2312" w:hAnsi="宋体"/>
          <w:b/>
          <w:bCs/>
          <w:sz w:val="28"/>
          <w:szCs w:val="28"/>
        </w:rPr>
      </w:pPr>
      <w:r>
        <w:rPr>
          <w:rFonts w:ascii="仿宋_GB2312" w:eastAsia="仿宋_GB2312" w:hAnsi="宋体" w:hint="eastAsia"/>
          <w:b/>
          <w:bCs/>
          <w:sz w:val="28"/>
          <w:szCs w:val="28"/>
        </w:rPr>
        <w:t>一、合同期限</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（一）甲、乙双方同意按以下第</w:t>
      </w:r>
      <w:r>
        <w:rPr>
          <w:rFonts w:ascii="仿宋_GB2312" w:eastAsia="仿宋_GB2312" w:hAnsi="宋体" w:hint="eastAsia"/>
          <w:sz w:val="28"/>
          <w:szCs w:val="28"/>
          <w:u w:val="single"/>
        </w:rPr>
        <w:t xml:space="preserve">　</w:t>
      </w:r>
      <w:r>
        <w:rPr>
          <w:rFonts w:ascii="仿宋_GB2312" w:eastAsia="仿宋_GB2312" w:hAnsi="宋体" w:hint="eastAsia"/>
          <w:b/>
          <w:sz w:val="28"/>
          <w:szCs w:val="28"/>
          <w:u w:val="single"/>
        </w:rPr>
        <w:t>1</w:t>
      </w:r>
      <w:r>
        <w:rPr>
          <w:rFonts w:ascii="仿宋_GB2312" w:eastAsia="仿宋_GB2312" w:hAnsi="宋体" w:hint="eastAsia"/>
          <w:sz w:val="28"/>
          <w:szCs w:val="28"/>
          <w:u w:val="single"/>
        </w:rPr>
        <w:t xml:space="preserve">　</w:t>
      </w:r>
      <w:r>
        <w:rPr>
          <w:rFonts w:ascii="仿宋_GB2312" w:eastAsia="仿宋_GB2312" w:hAnsi="宋体" w:hint="eastAsia"/>
          <w:sz w:val="28"/>
          <w:szCs w:val="28"/>
        </w:rPr>
        <w:t>种方式确定本合同期限：</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Pr>
          <w:rFonts w:ascii="仿宋_GB2312" w:eastAsia="仿宋_GB2312" w:hAnsi="仿宋" w:hint="eastAsia"/>
          <w:sz w:val="28"/>
          <w:szCs w:val="28"/>
        </w:rPr>
        <w:t>有固定期限：从</w:t>
      </w:r>
      <w:r>
        <w:rPr>
          <w:rFonts w:ascii="仿宋_GB2312" w:eastAsia="仿宋_GB2312" w:hAnsi="仿宋" w:hint="eastAsia"/>
          <w:sz w:val="28"/>
          <w:szCs w:val="28"/>
          <w:u w:val="single"/>
        </w:rPr>
        <w:t>${startYear}</w:t>
      </w:r>
      <w:r>
        <w:rPr>
          <w:rFonts w:ascii="仿宋_GB2312" w:eastAsia="仿宋_GB2312" w:hAnsi="仿宋" w:hint="eastAsia"/>
          <w:sz w:val="28"/>
          <w:szCs w:val="28"/>
        </w:rPr>
        <w:t>年</w:t>
      </w:r>
      <w:r>
        <w:rPr>
          <w:rFonts w:ascii="仿宋_GB2312" w:eastAsia="仿宋_GB2312" w:hAnsi="仿宋" w:hint="eastAsia"/>
          <w:sz w:val="28"/>
          <w:szCs w:val="28"/>
          <w:u w:val="single"/>
        </w:rPr>
        <w:t>${startMonth}</w:t>
      </w:r>
      <w:r>
        <w:rPr>
          <w:rFonts w:ascii="仿宋_GB2312" w:eastAsia="仿宋_GB2312" w:hAnsi="仿宋" w:hint="eastAsia"/>
          <w:sz w:val="28"/>
          <w:szCs w:val="28"/>
        </w:rPr>
        <w:t>月</w:t>
      </w:r>
      <w:r>
        <w:rPr>
          <w:rFonts w:ascii="仿宋_GB2312" w:eastAsia="仿宋_GB2312" w:hAnsi="仿宋" w:hint="eastAsia"/>
          <w:sz w:val="28"/>
          <w:szCs w:val="28"/>
          <w:u w:val="single"/>
        </w:rPr>
        <w:t>${startDay}</w:t>
      </w:r>
      <w:r>
        <w:rPr>
          <w:rFonts w:ascii="仿宋_GB2312" w:eastAsia="仿宋_GB2312" w:hAnsi="仿宋" w:hint="eastAsia"/>
          <w:sz w:val="28"/>
          <w:szCs w:val="28"/>
        </w:rPr>
        <w:t>日起至</w:t>
      </w:r>
      <w:r>
        <w:rPr>
          <w:rFonts w:ascii="仿宋_GB2312" w:eastAsia="仿宋_GB2312" w:hAnsi="仿宋" w:hint="eastAsia"/>
          <w:sz w:val="28"/>
          <w:szCs w:val="28"/>
          <w:u w:val="single"/>
        </w:rPr>
        <w:t>${endYear}</w:t>
      </w:r>
      <w:r>
        <w:rPr>
          <w:rFonts w:ascii="仿宋_GB2312" w:eastAsia="仿宋_GB2312" w:hAnsi="仿宋" w:hint="eastAsia"/>
          <w:sz w:val="28"/>
          <w:szCs w:val="28"/>
        </w:rPr>
        <w:t>年</w:t>
      </w:r>
      <w:r>
        <w:rPr>
          <w:rFonts w:ascii="仿宋_GB2312" w:eastAsia="仿宋_GB2312" w:hAnsi="仿宋" w:hint="eastAsia"/>
          <w:sz w:val="28"/>
          <w:szCs w:val="28"/>
          <w:u w:val="single"/>
        </w:rPr>
        <w:t>${endMonth}</w:t>
      </w:r>
      <w:r>
        <w:rPr>
          <w:rFonts w:ascii="仿宋_GB2312" w:eastAsia="仿宋_GB2312" w:hAnsi="仿宋" w:hint="eastAsia"/>
          <w:sz w:val="28"/>
          <w:szCs w:val="28"/>
        </w:rPr>
        <w:t>月</w:t>
      </w:r>
      <w:r>
        <w:rPr>
          <w:rFonts w:ascii="仿宋_GB2312" w:eastAsia="仿宋_GB2312" w:hAnsi="仿宋" w:hint="eastAsia"/>
          <w:sz w:val="28"/>
          <w:szCs w:val="28"/>
          <w:u w:val="single"/>
        </w:rPr>
        <w:t>${endDay}</w:t>
      </w:r>
      <w:r>
        <w:rPr>
          <w:rFonts w:ascii="仿宋_GB2312" w:eastAsia="仿宋_GB2312" w:hAnsi="仿宋" w:hint="eastAsia"/>
          <w:sz w:val="28"/>
          <w:szCs w:val="28"/>
        </w:rPr>
        <w:t>日止。</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2、无固定期限：从</w:t>
      </w:r>
      <w:r>
        <w:rPr>
          <w:rFonts w:ascii="仿宋_GB2312" w:eastAsia="仿宋_GB2312" w:hAnsi="宋体" w:hint="eastAsia"/>
          <w:sz w:val="28"/>
          <w:szCs w:val="28"/>
          <w:u w:val="single"/>
        </w:rPr>
        <w:t xml:space="preserve">　/　</w:t>
      </w:r>
      <w:r>
        <w:rPr>
          <w:rFonts w:ascii="仿宋_GB2312" w:eastAsia="仿宋_GB2312" w:hAnsi="宋体" w:hint="eastAsia"/>
          <w:sz w:val="28"/>
          <w:szCs w:val="28"/>
        </w:rPr>
        <w:t>年</w:t>
      </w:r>
      <w:r>
        <w:rPr>
          <w:rFonts w:ascii="仿宋_GB2312" w:eastAsia="仿宋_GB2312" w:hAnsi="宋体" w:hint="eastAsia"/>
          <w:sz w:val="28"/>
          <w:szCs w:val="28"/>
          <w:u w:val="single"/>
        </w:rPr>
        <w:t xml:space="preserve">　/ </w:t>
      </w:r>
      <w:r>
        <w:rPr>
          <w:rFonts w:ascii="仿宋_GB2312" w:eastAsia="仿宋_GB2312" w:hAnsi="宋体" w:hint="eastAsia"/>
          <w:sz w:val="28"/>
          <w:szCs w:val="28"/>
        </w:rPr>
        <w:t>月</w:t>
      </w:r>
      <w:r>
        <w:rPr>
          <w:rFonts w:ascii="仿宋_GB2312" w:eastAsia="仿宋_GB2312" w:hAnsi="宋体" w:hint="eastAsia"/>
          <w:sz w:val="28"/>
          <w:szCs w:val="28"/>
          <w:u w:val="single"/>
        </w:rPr>
        <w:t xml:space="preserve">　/ </w:t>
      </w:r>
      <w:r>
        <w:rPr>
          <w:rFonts w:ascii="仿宋_GB2312" w:eastAsia="仿宋_GB2312" w:hAnsi="宋体" w:hint="eastAsia"/>
          <w:sz w:val="28"/>
          <w:szCs w:val="28"/>
        </w:rPr>
        <w:t>日起至法定的或本合同所约定的终止条件出现时止。</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（二）双方同意本合同有效期内的头</w:t>
      </w:r>
      <w:r>
        <w:rPr>
          <w:rFonts w:ascii="仿宋_GB2312" w:eastAsia="仿宋_GB2312" w:hAnsi="宋体" w:hint="eastAsia"/>
          <w:sz w:val="28"/>
          <w:szCs w:val="28"/>
          <w:u w:val="single"/>
        </w:rPr>
        <w:t xml:space="preserve">　　</w:t>
      </w:r>
      <w:r>
        <w:rPr>
          <w:rFonts w:ascii="仿宋_GB2312" w:eastAsia="仿宋_GB2312" w:hAnsi="宋体" w:hint="eastAsia"/>
          <w:sz w:val="28"/>
          <w:szCs w:val="28"/>
        </w:rPr>
        <w:t>个月为试用期。</w:t>
      </w:r>
    </w:p>
    <w:p w:rsidR="009562AE" w:rsidRDefault="009562AE" w:rsidP="009562AE">
      <w:pPr>
        <w:snapToGrid w:val="0"/>
        <w:spacing w:line="540" w:lineRule="exact"/>
        <w:ind w:firstLineChars="196" w:firstLine="551"/>
        <w:rPr>
          <w:rFonts w:ascii="仿宋_GB2312" w:eastAsia="仿宋_GB2312" w:hAnsi="宋体"/>
          <w:sz w:val="28"/>
          <w:szCs w:val="28"/>
        </w:rPr>
      </w:pPr>
      <w:r>
        <w:rPr>
          <w:rFonts w:ascii="仿宋_GB2312" w:eastAsia="仿宋_GB2312" w:hAnsi="宋体" w:hint="eastAsia"/>
          <w:b/>
          <w:bCs/>
          <w:sz w:val="28"/>
          <w:szCs w:val="28"/>
        </w:rPr>
        <w:t>二、工作内容</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乙方的工作岗位（地点、部门、工种或职务）：出租汽车驾驶员，具体工作内容为：由甲方在管辖的出租车范围内安排出租车辆驾驶并依法开展营运活动。</w:t>
      </w:r>
    </w:p>
    <w:p w:rsidR="009562AE" w:rsidRDefault="009562AE" w:rsidP="009562AE">
      <w:pPr>
        <w:snapToGrid w:val="0"/>
        <w:spacing w:line="540" w:lineRule="exact"/>
        <w:ind w:firstLineChars="196" w:firstLine="551"/>
        <w:rPr>
          <w:rFonts w:ascii="仿宋_GB2312" w:eastAsia="仿宋_GB2312" w:hAnsi="宋体"/>
          <w:b/>
          <w:bCs/>
          <w:sz w:val="28"/>
          <w:szCs w:val="28"/>
        </w:rPr>
      </w:pPr>
      <w:r>
        <w:rPr>
          <w:rFonts w:ascii="仿宋_GB2312" w:eastAsia="仿宋_GB2312" w:hAnsi="宋体" w:hint="eastAsia"/>
          <w:b/>
          <w:bCs/>
          <w:sz w:val="28"/>
          <w:szCs w:val="28"/>
        </w:rPr>
        <w:t>三、劳动报酬</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（一）甲方根据本单位依法制定的工资分配制度，确定乙方的正常工作时间工资为</w:t>
      </w:r>
      <w:r>
        <w:rPr>
          <w:rFonts w:ascii="仿宋_GB2312" w:eastAsia="仿宋_GB2312" w:hAnsi="宋体" w:hint="eastAsia"/>
          <w:sz w:val="28"/>
          <w:szCs w:val="28"/>
          <w:u w:val="single"/>
        </w:rPr>
        <w:t>1300</w:t>
      </w:r>
      <w:r>
        <w:rPr>
          <w:rFonts w:ascii="仿宋_GB2312" w:eastAsia="仿宋_GB2312" w:hAnsi="宋体" w:hint="eastAsia"/>
          <w:sz w:val="28"/>
          <w:szCs w:val="28"/>
        </w:rPr>
        <w:t>元/月；乙方试用期工资为</w:t>
      </w:r>
      <w:r>
        <w:rPr>
          <w:rFonts w:ascii="仿宋_GB2312" w:eastAsia="仿宋_GB2312" w:hAnsi="宋体" w:hint="eastAsia"/>
          <w:sz w:val="28"/>
          <w:szCs w:val="28"/>
          <w:u w:val="single"/>
        </w:rPr>
        <w:t>1300</w:t>
      </w:r>
      <w:r>
        <w:rPr>
          <w:rFonts w:ascii="仿宋_GB2312" w:eastAsia="仿宋_GB2312" w:hAnsi="宋体" w:hint="eastAsia"/>
          <w:sz w:val="28"/>
          <w:szCs w:val="28"/>
        </w:rPr>
        <w:t>元/月。</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（二）甲方每月</w:t>
      </w:r>
      <w:r>
        <w:rPr>
          <w:rFonts w:ascii="仿宋_GB2312" w:eastAsia="仿宋_GB2312" w:hAnsi="宋体" w:hint="eastAsia"/>
          <w:sz w:val="28"/>
          <w:szCs w:val="28"/>
          <w:u w:val="single"/>
        </w:rPr>
        <w:t>20</w:t>
      </w:r>
      <w:r>
        <w:rPr>
          <w:rFonts w:ascii="仿宋_GB2312" w:eastAsia="仿宋_GB2312" w:hAnsi="宋体" w:hint="eastAsia"/>
          <w:sz w:val="28"/>
          <w:szCs w:val="28"/>
        </w:rPr>
        <w:t>日前向乙方支付货币工资，乙方的劳动报酬不得低于广州市政府规定的最低工资标准。</w:t>
      </w:r>
    </w:p>
    <w:p w:rsidR="009562AE" w:rsidRDefault="009562AE" w:rsidP="009562AE">
      <w:pPr>
        <w:snapToGrid w:val="0"/>
        <w:spacing w:line="540" w:lineRule="exact"/>
        <w:ind w:firstLineChars="196" w:firstLine="551"/>
        <w:rPr>
          <w:rFonts w:ascii="仿宋_GB2312" w:eastAsia="仿宋_GB2312" w:hAnsi="宋体"/>
          <w:b/>
          <w:bCs/>
          <w:sz w:val="28"/>
          <w:szCs w:val="28"/>
        </w:rPr>
      </w:pPr>
      <w:r>
        <w:rPr>
          <w:rFonts w:ascii="仿宋_GB2312" w:eastAsia="仿宋_GB2312" w:hAnsi="宋体" w:hint="eastAsia"/>
          <w:b/>
          <w:bCs/>
          <w:sz w:val="28"/>
          <w:szCs w:val="28"/>
        </w:rPr>
        <w:t>四、社会保险</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甲、乙双方按照国家和省、市有关规定，参加社会保险，缴纳社会保险费，乙方依法享受相应的社会保险福利待遇。</w:t>
      </w:r>
    </w:p>
    <w:p w:rsidR="009562AE" w:rsidRDefault="009562AE" w:rsidP="009562AE">
      <w:pPr>
        <w:snapToGrid w:val="0"/>
        <w:spacing w:line="540" w:lineRule="exact"/>
        <w:ind w:firstLineChars="196" w:firstLine="551"/>
        <w:rPr>
          <w:rFonts w:ascii="仿宋_GB2312" w:eastAsia="仿宋_GB2312" w:hAnsi="宋体"/>
          <w:sz w:val="28"/>
          <w:szCs w:val="28"/>
        </w:rPr>
      </w:pPr>
      <w:r>
        <w:rPr>
          <w:rFonts w:ascii="仿宋_GB2312" w:eastAsia="仿宋_GB2312" w:hAnsi="宋体" w:hint="eastAsia"/>
          <w:b/>
          <w:bCs/>
          <w:sz w:val="28"/>
          <w:szCs w:val="28"/>
        </w:rPr>
        <w:t>五、劳动保护和劳动条件</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（一）甲方根据乙方的工作岗位需要，确定其执行</w:t>
      </w:r>
      <w:r>
        <w:rPr>
          <w:rFonts w:ascii="仿宋_GB2312" w:eastAsia="仿宋_GB2312" w:hAnsi="宋体" w:hint="eastAsia"/>
          <w:sz w:val="28"/>
          <w:szCs w:val="28"/>
          <w:u w:val="single"/>
        </w:rPr>
        <w:t xml:space="preserve">　不定时　</w:t>
      </w:r>
      <w:r>
        <w:rPr>
          <w:rFonts w:ascii="仿宋_GB2312" w:eastAsia="仿宋_GB2312" w:hAnsi="宋体" w:hint="eastAsia"/>
          <w:sz w:val="28"/>
          <w:szCs w:val="28"/>
        </w:rPr>
        <w:t>工时制度。</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（二）甲方执行国家和省、市有关工作、休息、休假和劳动保护规定，为乙方提供符合国家规定的劳动安全卫生设施和劳动条件。</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（三）乙方必须严格遵守甲方关于不得疲劳驾驶的规章制度，妥善安排有关工作、休息、休假和劳动保护。</w:t>
      </w:r>
    </w:p>
    <w:p w:rsidR="009562AE" w:rsidRDefault="009562AE" w:rsidP="009562AE">
      <w:pPr>
        <w:snapToGrid w:val="0"/>
        <w:spacing w:line="540" w:lineRule="exact"/>
        <w:ind w:firstLineChars="196" w:firstLine="551"/>
        <w:rPr>
          <w:rFonts w:ascii="仿宋_GB2312" w:eastAsia="仿宋_GB2312" w:hAnsi="宋体"/>
          <w:sz w:val="28"/>
          <w:szCs w:val="28"/>
        </w:rPr>
      </w:pPr>
      <w:r>
        <w:rPr>
          <w:rFonts w:ascii="仿宋_GB2312" w:eastAsia="仿宋_GB2312" w:hAnsi="宋体" w:hint="eastAsia"/>
          <w:b/>
          <w:bCs/>
          <w:sz w:val="28"/>
          <w:szCs w:val="28"/>
        </w:rPr>
        <w:t>六、劳动纪律</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lastRenderedPageBreak/>
        <w:t>甲、乙双方应当严格遵守国家的各项法律、法规。甲方依法制定的各项规章制度和劳动纪律要告知乙方，乙方要予以遵守并服从甲方的管理。</w:t>
      </w:r>
    </w:p>
    <w:p w:rsidR="009562AE" w:rsidRDefault="009562AE" w:rsidP="009562AE">
      <w:pPr>
        <w:snapToGrid w:val="0"/>
        <w:spacing w:line="540" w:lineRule="exact"/>
        <w:ind w:firstLineChars="196" w:firstLine="551"/>
        <w:rPr>
          <w:rFonts w:ascii="仿宋_GB2312" w:eastAsia="仿宋_GB2312" w:hAnsi="宋体"/>
          <w:sz w:val="28"/>
          <w:szCs w:val="28"/>
        </w:rPr>
      </w:pPr>
      <w:r>
        <w:rPr>
          <w:rFonts w:ascii="仿宋_GB2312" w:eastAsia="仿宋_GB2312" w:hAnsi="宋体" w:hint="eastAsia"/>
          <w:b/>
          <w:bCs/>
          <w:sz w:val="28"/>
          <w:szCs w:val="28"/>
        </w:rPr>
        <w:t>七、劳动合同的变更、解除、终止</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（一）符合《劳动法》所列的法定条件或者经甲、乙双方协商一致，可以变更本合同的相关内容或者解除本合同。</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（二）变更劳动合同，双方应当签订《变更劳动合同协议书》。</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（三）甲乙双方未按本合同约定，擅自解除本合同，给对方造成经济损失的，按国家的有关规定给予赔偿。</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（四）《劳动合同法》及相关法律法规规定的终止条件出现，终止本劳动合同。</w:t>
      </w:r>
    </w:p>
    <w:p w:rsidR="009562AE" w:rsidRDefault="009562AE" w:rsidP="009562AE">
      <w:pPr>
        <w:snapToGrid w:val="0"/>
        <w:spacing w:line="540" w:lineRule="exact"/>
        <w:ind w:firstLineChars="196" w:firstLine="551"/>
        <w:rPr>
          <w:rFonts w:ascii="仿宋_GB2312" w:eastAsia="仿宋_GB2312" w:hAnsi="宋体"/>
          <w:sz w:val="28"/>
          <w:szCs w:val="28"/>
        </w:rPr>
      </w:pPr>
      <w:r>
        <w:rPr>
          <w:rFonts w:ascii="仿宋_GB2312" w:eastAsia="仿宋_GB2312" w:hAnsi="宋体" w:hint="eastAsia"/>
          <w:b/>
          <w:bCs/>
          <w:sz w:val="28"/>
          <w:szCs w:val="28"/>
        </w:rPr>
        <w:t>八、经济补偿金、医疗补助费和生活补助费的发放</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解除或者终止本合同，经济补偿金、生活补助费、医疗补助费的发放按国家、省、市有关规定执行。</w:t>
      </w:r>
    </w:p>
    <w:p w:rsidR="009562AE" w:rsidRDefault="009562AE" w:rsidP="009562AE">
      <w:pPr>
        <w:snapToGrid w:val="0"/>
        <w:spacing w:line="540" w:lineRule="exact"/>
        <w:ind w:firstLineChars="196" w:firstLine="551"/>
        <w:rPr>
          <w:rFonts w:ascii="仿宋_GB2312" w:eastAsia="仿宋_GB2312" w:hAnsi="宋体"/>
          <w:sz w:val="28"/>
          <w:szCs w:val="28"/>
        </w:rPr>
      </w:pPr>
      <w:r>
        <w:rPr>
          <w:rFonts w:ascii="仿宋_GB2312" w:eastAsia="仿宋_GB2312" w:hAnsi="宋体" w:hint="eastAsia"/>
          <w:b/>
          <w:bCs/>
          <w:sz w:val="28"/>
          <w:szCs w:val="28"/>
        </w:rPr>
        <w:t>九、违反本合同的责任</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（一）甲方有下列情况之一的，应当承担违约责任：</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1、违反法律、法规规定，单方面解除本合同的；</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 xml:space="preserve">2、因甲方违反法律、法规规定或者违反本合同约定等原因，导致车辆无法继续经营的。 </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（二）乙方有下列情况之一的，应当承担违约责任：</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1、违反法律、法规规定，单方面解除本合同的；</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2、因乙方违反法律、法规规定或者违反本合同约定等原因，导致车辆无法继续经营的。</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（三）双方同意以下列方式承担违约责任：</w:t>
      </w:r>
    </w:p>
    <w:p w:rsidR="009562AE" w:rsidRDefault="009562AE" w:rsidP="00E915C4">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1、违约金。一方违约，应当支付违约金</w:t>
      </w:r>
      <w:r w:rsidR="00E915C4">
        <w:rPr>
          <w:rFonts w:ascii="仿宋_GB2312" w:eastAsia="仿宋_GB2312" w:hAnsi="仿宋" w:hint="eastAsia"/>
          <w:sz w:val="28"/>
          <w:szCs w:val="28"/>
          <w:u w:val="single"/>
        </w:rPr>
        <w:t xml:space="preserve">　/ </w:t>
      </w:r>
      <w:r>
        <w:rPr>
          <w:rFonts w:ascii="仿宋_GB2312" w:eastAsia="仿宋_GB2312" w:hAnsi="宋体" w:hint="eastAsia"/>
          <w:sz w:val="28"/>
          <w:szCs w:val="28"/>
        </w:rPr>
        <w:t>元；</w:t>
      </w:r>
    </w:p>
    <w:p w:rsidR="009562AE" w:rsidRDefault="009562AE" w:rsidP="009562AE">
      <w:pPr>
        <w:numPr>
          <w:ins w:id="0" w:author="xujun" w:date="2007-01-26T14:58:00Z"/>
        </w:num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2、赔偿金。违约金不足以赔偿对方损失的，还需支付赔偿金。赔偿金以违约方实际造成的直接损失计算，按国家的有关规定给予赔偿。</w:t>
      </w:r>
    </w:p>
    <w:p w:rsidR="009562AE" w:rsidRDefault="009562AE" w:rsidP="009562AE">
      <w:pPr>
        <w:snapToGrid w:val="0"/>
        <w:spacing w:line="540" w:lineRule="exact"/>
        <w:ind w:firstLineChars="196" w:firstLine="551"/>
        <w:rPr>
          <w:rFonts w:ascii="仿宋_GB2312" w:eastAsia="仿宋_GB2312" w:hAnsi="宋体"/>
          <w:b/>
          <w:bCs/>
          <w:sz w:val="28"/>
          <w:szCs w:val="28"/>
        </w:rPr>
      </w:pPr>
      <w:r>
        <w:rPr>
          <w:rFonts w:ascii="仿宋_GB2312" w:eastAsia="仿宋_GB2312" w:hAnsi="宋体" w:hint="eastAsia"/>
          <w:b/>
          <w:bCs/>
          <w:sz w:val="28"/>
          <w:szCs w:val="28"/>
        </w:rPr>
        <w:t>十、因履行本合同发生争议的解决办法</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双方因履行本合同发生争议，应当协商解决；协商不成的，可自争议发生之日</w:t>
      </w:r>
      <w:r>
        <w:rPr>
          <w:rFonts w:ascii="仿宋_GB2312" w:eastAsia="仿宋_GB2312" w:hAnsi="宋体" w:hint="eastAsia"/>
          <w:sz w:val="28"/>
          <w:szCs w:val="28"/>
        </w:rPr>
        <w:lastRenderedPageBreak/>
        <w:t>起三十日内向甲方劳动争议调解委员会申请调解，或者自争议发生之日起一年内向劳动争议仲裁委员会申请仲裁。</w:t>
      </w:r>
    </w:p>
    <w:p w:rsidR="009562AE" w:rsidRDefault="009562AE" w:rsidP="009562AE">
      <w:pPr>
        <w:snapToGrid w:val="0"/>
        <w:spacing w:line="540" w:lineRule="exact"/>
        <w:ind w:firstLineChars="196" w:firstLine="551"/>
        <w:rPr>
          <w:rFonts w:ascii="仿宋_GB2312" w:eastAsia="仿宋_GB2312" w:hAnsi="宋体"/>
          <w:b/>
          <w:bCs/>
          <w:sz w:val="28"/>
          <w:szCs w:val="28"/>
        </w:rPr>
      </w:pPr>
      <w:r>
        <w:rPr>
          <w:rFonts w:ascii="仿宋_GB2312" w:eastAsia="仿宋_GB2312" w:hAnsi="宋体" w:hint="eastAsia"/>
          <w:b/>
          <w:bCs/>
          <w:sz w:val="28"/>
          <w:szCs w:val="28"/>
        </w:rPr>
        <w:t>十一、</w:t>
      </w:r>
      <w:r>
        <w:rPr>
          <w:rFonts w:ascii="仿宋_GB2312" w:eastAsia="仿宋_GB2312" w:hAnsi="宋体" w:hint="eastAsia"/>
          <w:sz w:val="28"/>
          <w:szCs w:val="28"/>
        </w:rPr>
        <w:t>本合同的条款与国家、省、市新颁布的法律、法规、规章不符的，按新的法律、法规、规章执行。</w:t>
      </w:r>
    </w:p>
    <w:p w:rsidR="009562AE" w:rsidRDefault="009562AE" w:rsidP="009562AE">
      <w:pPr>
        <w:snapToGrid w:val="0"/>
        <w:spacing w:line="540" w:lineRule="exact"/>
        <w:ind w:firstLineChars="196" w:firstLine="551"/>
        <w:rPr>
          <w:rFonts w:ascii="仿宋_GB2312" w:eastAsia="仿宋_GB2312" w:hAnsi="宋体"/>
          <w:b/>
          <w:bCs/>
          <w:sz w:val="28"/>
          <w:szCs w:val="28"/>
        </w:rPr>
      </w:pPr>
      <w:r>
        <w:rPr>
          <w:rFonts w:ascii="仿宋_GB2312" w:eastAsia="仿宋_GB2312" w:hAnsi="宋体" w:hint="eastAsia"/>
          <w:b/>
          <w:bCs/>
          <w:sz w:val="28"/>
          <w:szCs w:val="28"/>
        </w:rPr>
        <w:t>十二、双方需要约定的其他事项</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（一）乙方已阅读甲方依法制定的本企业管理规章制度，并愿意遵守：</w:t>
      </w:r>
    </w:p>
    <w:p w:rsidR="009562AE" w:rsidRDefault="009562AE" w:rsidP="009562AE">
      <w:pPr>
        <w:snapToGrid w:val="0"/>
        <w:spacing w:line="540" w:lineRule="exact"/>
        <w:ind w:firstLineChars="200" w:firstLine="560"/>
        <w:rPr>
          <w:rFonts w:ascii="仿宋_GB2312" w:eastAsia="仿宋_GB2312" w:hAnsi="宋体"/>
          <w:sz w:val="28"/>
          <w:szCs w:val="28"/>
          <w:u w:val="single"/>
        </w:rPr>
      </w:pPr>
      <w:r>
        <w:rPr>
          <w:rFonts w:ascii="仿宋_GB2312" w:eastAsia="仿宋_GB2312" w:hAnsi="宋体" w:hint="eastAsia"/>
          <w:sz w:val="28"/>
          <w:szCs w:val="28"/>
        </w:rPr>
        <w:t>1、</w:t>
      </w:r>
      <w:r>
        <w:rPr>
          <w:rFonts w:ascii="仿宋_GB2312" w:eastAsia="仿宋_GB2312" w:hAnsi="宋体" w:hint="eastAsia"/>
          <w:sz w:val="28"/>
          <w:szCs w:val="28"/>
          <w:u w:val="single"/>
        </w:rPr>
        <w:t>乙方承包甲方车辆营运，应该双方约定的时间向甲方足额缴交任务的收入（如遇法定节假日或休息日的顺延）。如乙方不按时缴交营运任务收入的，视为严重违纪行为。</w:t>
      </w:r>
    </w:p>
    <w:p w:rsidR="009562AE" w:rsidRDefault="009562AE" w:rsidP="009562AE">
      <w:pPr>
        <w:snapToGrid w:val="0"/>
        <w:spacing w:line="540" w:lineRule="exact"/>
        <w:ind w:firstLineChars="200" w:firstLine="560"/>
        <w:rPr>
          <w:rFonts w:ascii="仿宋_GB2312" w:eastAsia="仿宋_GB2312" w:hAnsi="宋体"/>
          <w:sz w:val="28"/>
          <w:szCs w:val="28"/>
          <w:u w:val="single"/>
        </w:rPr>
      </w:pPr>
      <w:r>
        <w:rPr>
          <w:rFonts w:ascii="仿宋_GB2312" w:eastAsia="仿宋_GB2312" w:hAnsi="宋体" w:hint="eastAsia"/>
          <w:sz w:val="28"/>
          <w:szCs w:val="28"/>
        </w:rPr>
        <w:t>2、</w:t>
      </w:r>
      <w:r>
        <w:rPr>
          <w:rFonts w:ascii="仿宋_GB2312" w:eastAsia="仿宋_GB2312" w:hAnsi="宋体" w:hint="eastAsia"/>
          <w:sz w:val="28"/>
          <w:szCs w:val="28"/>
          <w:u w:val="single"/>
        </w:rPr>
        <w:t>甲乙双方在履行劳动合同或解除终止劳动合同过程中，根据国家相关法律法规和甲方与乙方相关依法制定的协议办理。</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3、</w:t>
      </w:r>
      <w:r>
        <w:rPr>
          <w:rFonts w:ascii="仿宋_GB2312" w:eastAsia="仿宋_GB2312" w:hAnsi="宋体" w:hint="eastAsia"/>
          <w:sz w:val="28"/>
          <w:szCs w:val="28"/>
          <w:u w:val="single"/>
        </w:rPr>
        <w:t>甲方根据乙方的工作岗位需要，由人力资源和社会保障局审批后,确定其岗位执行不定时工作制度。因此，乙方应根据自身营运情况自行安排休息和休假。</w:t>
      </w:r>
    </w:p>
    <w:p w:rsidR="009562AE" w:rsidRDefault="009562AE" w:rsidP="009562AE">
      <w:pPr>
        <w:snapToGrid w:val="0"/>
        <w:spacing w:line="540" w:lineRule="exact"/>
        <w:ind w:firstLineChars="200" w:firstLine="560"/>
        <w:rPr>
          <w:rFonts w:ascii="仿宋_GB2312" w:eastAsia="仿宋_GB2312" w:hAnsi="宋体"/>
          <w:sz w:val="28"/>
          <w:szCs w:val="28"/>
          <w:u w:val="single"/>
        </w:rPr>
      </w:pPr>
      <w:r>
        <w:rPr>
          <w:rFonts w:ascii="仿宋_GB2312" w:eastAsia="仿宋_GB2312" w:hAnsi="宋体" w:hint="eastAsia"/>
          <w:sz w:val="28"/>
          <w:szCs w:val="28"/>
        </w:rPr>
        <w:t>4、</w:t>
      </w:r>
      <w:r>
        <w:rPr>
          <w:rFonts w:ascii="仿宋_GB2312" w:eastAsia="仿宋_GB2312" w:hAnsi="宋体" w:hint="eastAsia"/>
          <w:sz w:val="28"/>
          <w:szCs w:val="28"/>
          <w:u w:val="single"/>
        </w:rPr>
        <w:t>若个人基本资料（如婚姻状况）等有变更，应在三天内向甲方提供有效证件。</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5、</w:t>
      </w:r>
      <w:r>
        <w:rPr>
          <w:rFonts w:ascii="仿宋_GB2312" w:eastAsia="仿宋_GB2312" w:hAnsi="宋体" w:hint="eastAsia"/>
          <w:sz w:val="28"/>
          <w:szCs w:val="28"/>
          <w:u w:val="single"/>
        </w:rPr>
        <w:t>乙方只允许在甲方指定车辆上进行营运，乙方擅自变换岗位在非指定车辆上进行营运，属于严重违反甲方的规章制度，由此造成的一切后果由乙方自行承担；给甲方造成损失的，甲方依法有权要求乙方承担相应责任。</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6、</w:t>
      </w:r>
      <w:r>
        <w:rPr>
          <w:rFonts w:ascii="仿宋_GB2312" w:eastAsia="仿宋_GB2312" w:hAnsi="宋体" w:hint="eastAsia"/>
          <w:sz w:val="28"/>
          <w:szCs w:val="28"/>
          <w:u w:val="single"/>
        </w:rPr>
        <w:t>乙方应同时遵守甲方制定的《驾驶员营运、安全、服务管理细则》及《员工手册》。</w:t>
      </w:r>
    </w:p>
    <w:p w:rsidR="009562AE" w:rsidRDefault="009562AE" w:rsidP="009562AE">
      <w:pPr>
        <w:snapToGrid w:val="0"/>
        <w:spacing w:line="540" w:lineRule="exact"/>
        <w:ind w:firstLineChars="200" w:firstLine="560"/>
        <w:rPr>
          <w:rFonts w:ascii="仿宋_GB2312" w:eastAsia="仿宋_GB2312" w:hAnsi="宋体"/>
          <w:sz w:val="28"/>
          <w:szCs w:val="28"/>
          <w:u w:val="single"/>
        </w:rPr>
      </w:pPr>
      <w:r>
        <w:rPr>
          <w:rFonts w:ascii="仿宋_GB2312" w:eastAsia="仿宋_GB2312" w:hAnsi="宋体" w:hint="eastAsia"/>
          <w:sz w:val="28"/>
          <w:szCs w:val="28"/>
        </w:rPr>
        <w:t>7、</w:t>
      </w:r>
      <w:r>
        <w:rPr>
          <w:rFonts w:ascii="仿宋_GB2312" w:eastAsia="仿宋_GB2312" w:hAnsi="宋体" w:hint="eastAsia"/>
          <w:sz w:val="28"/>
          <w:szCs w:val="28"/>
          <w:u w:val="single"/>
        </w:rPr>
        <w:t>双方同意，在产生劳动争议需计算金额标准时，以1300元为基数计算。</w:t>
      </w:r>
    </w:p>
    <w:p w:rsidR="009562AE" w:rsidRDefault="009562AE" w:rsidP="009562AE">
      <w:pPr>
        <w:snapToGrid w:val="0"/>
        <w:spacing w:line="540" w:lineRule="exact"/>
        <w:ind w:firstLineChars="200" w:firstLine="560"/>
        <w:rPr>
          <w:rFonts w:ascii="仿宋_GB2312" w:eastAsia="仿宋_GB2312" w:hAnsi="宋体"/>
          <w:color w:val="000000"/>
          <w:sz w:val="28"/>
          <w:szCs w:val="28"/>
          <w:u w:val="single"/>
        </w:rPr>
      </w:pPr>
      <w:r>
        <w:rPr>
          <w:rFonts w:ascii="仿宋_GB2312" w:eastAsia="仿宋_GB2312" w:hAnsi="宋体" w:hint="eastAsia"/>
          <w:color w:val="000000"/>
          <w:sz w:val="28"/>
          <w:szCs w:val="28"/>
        </w:rPr>
        <w:t>8、</w:t>
      </w:r>
      <w:r>
        <w:rPr>
          <w:rFonts w:ascii="仿宋_GB2312" w:eastAsia="仿宋_GB2312" w:hAnsi="宋体" w:hint="eastAsia"/>
          <w:color w:val="000000"/>
          <w:sz w:val="28"/>
          <w:szCs w:val="28"/>
          <w:u w:val="single"/>
        </w:rPr>
        <w:t>甲方的对乙方通知及重要文件在甲方官方网站及公告栏的公示视为对乙方的有效送达。</w:t>
      </w:r>
    </w:p>
    <w:p w:rsidR="009562AE" w:rsidRDefault="009562AE" w:rsidP="009562AE">
      <w:pPr>
        <w:snapToGrid w:val="0"/>
        <w:spacing w:line="540" w:lineRule="exact"/>
        <w:ind w:firstLineChars="200" w:firstLine="560"/>
        <w:rPr>
          <w:rFonts w:ascii="仿宋_GB2312" w:eastAsia="仿宋_GB2312" w:hAnsi="宋体"/>
          <w:color w:val="000000"/>
          <w:sz w:val="28"/>
          <w:szCs w:val="28"/>
          <w:u w:val="single"/>
        </w:rPr>
      </w:pPr>
      <w:r>
        <w:rPr>
          <w:rFonts w:ascii="仿宋_GB2312" w:eastAsia="仿宋_GB2312" w:hAnsi="宋体" w:hint="eastAsia"/>
          <w:color w:val="000000"/>
          <w:sz w:val="28"/>
          <w:szCs w:val="28"/>
          <w:u w:val="single"/>
        </w:rPr>
        <w:t>9、甲方新颁布或修改的企业规章制度将在甲方官方网站公示后生效</w:t>
      </w:r>
      <w:r>
        <w:rPr>
          <w:rFonts w:ascii="楷体_GB2312" w:eastAsia="楷体_GB2312" w:hAnsi="宋体" w:hint="eastAsia"/>
          <w:sz w:val="28"/>
          <w:szCs w:val="28"/>
        </w:rPr>
        <w:t>。</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（二）针对本合同第五条第（一）款，双方补充如下：</w:t>
      </w:r>
    </w:p>
    <w:p w:rsidR="009562AE" w:rsidRDefault="009562AE" w:rsidP="009562AE">
      <w:pPr>
        <w:snapToGrid w:val="0"/>
        <w:spacing w:line="540" w:lineRule="exact"/>
        <w:ind w:firstLineChars="200" w:firstLine="560"/>
        <w:rPr>
          <w:rFonts w:ascii="仿宋_GB2312" w:eastAsia="仿宋_GB2312" w:hAnsi="宋体"/>
          <w:sz w:val="28"/>
          <w:szCs w:val="28"/>
          <w:u w:val="single"/>
        </w:rPr>
      </w:pPr>
      <w:r>
        <w:rPr>
          <w:rFonts w:ascii="仿宋_GB2312" w:eastAsia="仿宋_GB2312" w:hAnsi="宋体" w:hint="eastAsia"/>
          <w:sz w:val="28"/>
          <w:szCs w:val="28"/>
        </w:rPr>
        <w:t>1、乙方自觉遵守并履行有关约定，按约定完成生产任务，遵守法律法规、政府相关部门及行业主管部门的政策法规，有效控制超时营运和防止疲劳驾驶，确保安全生产。</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lastRenderedPageBreak/>
        <w:t>2、如因要执行国家、政府有关部门下达的紧急、特殊任务等情形，乙方须无条件服从甲方的指挥和调配安排。</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（三）根据出租汽车运营特点和政府有关管理规定，双方补充如下：</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1、乙方必须具有“中华人民共和国机动车驾驶证”准予驾驶C1类或以上车型的资格及广州市客运交通管理处核发的“出租汽车驾驶员服务资格证”；如因乙方个人原因被政府有关部门依法吊销或注销“机动车驾驶证”或“服务资格证”而无法营运的，视为乙方责任造成违约，甲方有权终止本合同并追究乙方违约责任。</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2、根据《关于印发广州市出租汽车行业群体性突发事件应急处置预案的通知》（穗出管〔2006〕1号）的规定，若乙方组织或参与重大突发事件，造成出租车行业或社会不稳定的，甲方有权终止（解除）本合同。</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3、甲方根据乙方从事的工作岗位和有关规定，向乙方进行安全生产知识、法规教育和操作规程培训以及其他的业务技术培训，乙方应参加上述培训并严格遵守其岗位有关的安全卫生法规、规章制度和操作规程。</w:t>
      </w:r>
    </w:p>
    <w:p w:rsidR="009562AE" w:rsidRDefault="009562AE" w:rsidP="009562AE">
      <w:p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（四）如政府（包括但不限于）对社会保险费征缴项目、缴费比例或缴费基数等规定有变动或调整，甲乙双方应根据实际情况按调整后的新规定执行。</w:t>
      </w:r>
    </w:p>
    <w:p w:rsidR="009562AE" w:rsidRDefault="009562AE" w:rsidP="009562AE">
      <w:pPr>
        <w:numPr>
          <w:ins w:id="1" w:author="曾文艳" w:date="2007-03-06T10:48:00Z"/>
        </w:numPr>
        <w:snapToGrid w:val="0"/>
        <w:spacing w:line="540" w:lineRule="exact"/>
        <w:ind w:firstLineChars="150" w:firstLine="420"/>
        <w:rPr>
          <w:rFonts w:ascii="仿宋_GB2312" w:eastAsia="仿宋_GB2312" w:hAnsi="宋体"/>
          <w:sz w:val="28"/>
          <w:szCs w:val="28"/>
        </w:rPr>
      </w:pPr>
      <w:r>
        <w:rPr>
          <w:rFonts w:ascii="仿宋_GB2312" w:eastAsia="仿宋_GB2312" w:hAnsi="宋体" w:hint="eastAsia"/>
          <w:sz w:val="28"/>
          <w:szCs w:val="28"/>
        </w:rPr>
        <w:t>（五）</w:t>
      </w:r>
      <w:r>
        <w:rPr>
          <w:rFonts w:ascii="仿宋_GB2312" w:eastAsia="仿宋_GB2312" w:hint="eastAsia"/>
          <w:sz w:val="28"/>
          <w:szCs w:val="28"/>
        </w:rPr>
        <w:t>出租汽车的营运时间应严格遵守政府相关规定及双方于</w:t>
      </w:r>
      <w:r>
        <w:rPr>
          <w:rFonts w:ascii="仿宋_GB2312" w:eastAsia="仿宋_GB2312" w:hAnsi="仿宋" w:hint="eastAsia"/>
          <w:sz w:val="28"/>
          <w:szCs w:val="28"/>
          <w:u w:val="single"/>
        </w:rPr>
        <w:t>${chargerSignYear}</w:t>
      </w:r>
      <w:r>
        <w:rPr>
          <w:rFonts w:ascii="仿宋_GB2312" w:eastAsia="仿宋_GB2312" w:hAnsi="仿宋" w:hint="eastAsia"/>
          <w:sz w:val="28"/>
          <w:szCs w:val="28"/>
        </w:rPr>
        <w:t>年</w:t>
      </w:r>
      <w:r>
        <w:rPr>
          <w:rFonts w:ascii="仿宋_GB2312" w:eastAsia="仿宋_GB2312" w:hAnsi="仿宋" w:hint="eastAsia"/>
          <w:sz w:val="28"/>
          <w:szCs w:val="28"/>
          <w:u w:val="single"/>
        </w:rPr>
        <w:t>${chargerSignMonth}</w:t>
      </w:r>
      <w:r>
        <w:rPr>
          <w:rFonts w:ascii="仿宋_GB2312" w:eastAsia="仿宋_GB2312" w:hAnsi="仿宋" w:hint="eastAsia"/>
          <w:sz w:val="28"/>
          <w:szCs w:val="28"/>
        </w:rPr>
        <w:t>月</w:t>
      </w:r>
      <w:r>
        <w:rPr>
          <w:rFonts w:ascii="仿宋_GB2312" w:eastAsia="仿宋_GB2312" w:hAnsi="仿宋" w:hint="eastAsia"/>
          <w:sz w:val="28"/>
          <w:szCs w:val="28"/>
          <w:u w:val="single"/>
        </w:rPr>
        <w:t>${chargerSignDay}</w:t>
      </w:r>
      <w:r>
        <w:rPr>
          <w:rFonts w:ascii="仿宋_GB2312" w:eastAsia="仿宋_GB2312" w:hAnsi="仿宋" w:hint="eastAsia"/>
          <w:sz w:val="28"/>
          <w:szCs w:val="28"/>
        </w:rPr>
        <w:t>日</w:t>
      </w:r>
      <w:r>
        <w:rPr>
          <w:rFonts w:ascii="仿宋_GB2312" w:eastAsia="仿宋_GB2312" w:hint="eastAsia"/>
          <w:sz w:val="28"/>
          <w:szCs w:val="28"/>
        </w:rPr>
        <w:t>签订的《广州市客运出租汽车员工承包合同》的约定，交接班时间为：</w:t>
      </w:r>
      <w:r>
        <w:rPr>
          <w:rFonts w:ascii="仿宋_GB2312" w:eastAsia="仿宋_GB2312" w:hint="eastAsia"/>
          <w:sz w:val="28"/>
          <w:szCs w:val="28"/>
          <w:u w:val="single"/>
        </w:rPr>
        <w:t xml:space="preserve">     </w:t>
      </w:r>
      <w:r>
        <w:rPr>
          <w:rFonts w:ascii="仿宋_GB2312" w:eastAsia="仿宋_GB2312" w:hint="eastAsia"/>
          <w:sz w:val="28"/>
          <w:szCs w:val="28"/>
        </w:rPr>
        <w:t>。乙方必须按时交接班，并且不得在上下班高峰期（即每日7时30分至9时和17时30分至19时30分两个时间段）交接班。如乙方违反营运或交接班时间的管理规定，一经查实，属于严重违反甲方的规章制度，甲方可根据《员工手册》对乙方进行处理。</w:t>
      </w:r>
    </w:p>
    <w:p w:rsidR="009562AE" w:rsidRDefault="009562AE" w:rsidP="009562AE">
      <w:pPr>
        <w:snapToGrid w:val="0"/>
        <w:spacing w:line="540" w:lineRule="exact"/>
        <w:ind w:firstLineChars="200" w:firstLine="560"/>
        <w:rPr>
          <w:rFonts w:ascii="仿宋_GB2312" w:eastAsia="仿宋_GB2312" w:hAnsi="宋体"/>
          <w:sz w:val="28"/>
          <w:szCs w:val="28"/>
        </w:rPr>
      </w:pPr>
      <w:r>
        <w:rPr>
          <w:rFonts w:ascii="仿宋_GB2312" w:eastAsia="仿宋_GB2312" w:hAnsi="宋体" w:hint="eastAsia"/>
          <w:sz w:val="28"/>
          <w:szCs w:val="28"/>
        </w:rPr>
        <w:t>本合同（含附件）一式两份，双方各持一份，具有同等法律效力。</w:t>
      </w:r>
    </w:p>
    <w:p w:rsidR="009562AE" w:rsidRDefault="009562AE" w:rsidP="009562AE">
      <w:pPr>
        <w:pStyle w:val="a3"/>
        <w:snapToGrid w:val="0"/>
        <w:spacing w:before="100" w:beforeAutospacing="1" w:after="100" w:afterAutospacing="1" w:line="540" w:lineRule="exact"/>
        <w:rPr>
          <w:rFonts w:ascii="仿宋_GB2312" w:eastAsia="仿宋_GB2312" w:hAnsi="宋体"/>
          <w:sz w:val="28"/>
          <w:szCs w:val="28"/>
        </w:rPr>
      </w:pPr>
      <w:r>
        <w:rPr>
          <w:rFonts w:ascii="仿宋_GB2312" w:eastAsia="仿宋_GB2312" w:hAnsi="宋体" w:hint="eastAsia"/>
          <w:sz w:val="28"/>
          <w:szCs w:val="28"/>
        </w:rPr>
        <w:t>甲方：（盖章）　　　　　　　　　　　乙方：（签名）</w:t>
      </w:r>
    </w:p>
    <w:p w:rsidR="009562AE" w:rsidRDefault="009562AE" w:rsidP="009562AE">
      <w:pPr>
        <w:pStyle w:val="a3"/>
        <w:snapToGrid w:val="0"/>
        <w:spacing w:before="100" w:beforeAutospacing="1" w:after="100" w:afterAutospacing="1" w:line="540" w:lineRule="exact"/>
        <w:rPr>
          <w:rFonts w:ascii="仿宋_GB2312" w:eastAsia="仿宋_GB2312" w:hAnsi="宋体"/>
          <w:sz w:val="28"/>
          <w:szCs w:val="28"/>
        </w:rPr>
      </w:pPr>
      <w:r>
        <w:rPr>
          <w:rFonts w:ascii="仿宋_GB2312" w:eastAsia="仿宋_GB2312" w:hAnsi="宋体" w:hint="eastAsia"/>
          <w:sz w:val="28"/>
          <w:szCs w:val="28"/>
        </w:rPr>
        <w:t>代表人                             身份证号：</w:t>
      </w:r>
    </w:p>
    <w:p w:rsidR="009562AE" w:rsidRDefault="009562AE" w:rsidP="009562AE">
      <w:pPr>
        <w:pStyle w:val="a3"/>
        <w:snapToGrid w:val="0"/>
        <w:spacing w:before="100" w:beforeAutospacing="1" w:after="100" w:afterAutospacing="1" w:line="540" w:lineRule="exact"/>
        <w:rPr>
          <w:rFonts w:ascii="仿宋_GB2312" w:eastAsia="仿宋_GB2312" w:hAnsi="宋体"/>
          <w:sz w:val="28"/>
          <w:szCs w:val="28"/>
        </w:rPr>
      </w:pPr>
      <w:r>
        <w:rPr>
          <w:rFonts w:ascii="仿宋_GB2312" w:eastAsia="仿宋_GB2312" w:hAnsi="宋体" w:hint="eastAsia"/>
          <w:sz w:val="28"/>
          <w:szCs w:val="28"/>
        </w:rPr>
        <w:t>（委托代理人）：</w:t>
      </w:r>
      <w:r>
        <w:rPr>
          <w:rFonts w:ascii="仿宋_GB2312" w:eastAsia="仿宋_GB2312" w:hAnsi="宋体" w:hint="eastAsia"/>
          <w:sz w:val="28"/>
          <w:szCs w:val="28"/>
          <w:u w:val="single"/>
        </w:rPr>
        <w:t xml:space="preserve">　　　　　　　</w:t>
      </w:r>
    </w:p>
    <w:p w:rsidR="009562AE" w:rsidRDefault="009562AE" w:rsidP="009562AE">
      <w:pPr>
        <w:pStyle w:val="a3"/>
        <w:snapToGrid w:val="0"/>
        <w:spacing w:before="100" w:beforeAutospacing="1" w:after="100" w:afterAutospacing="1" w:line="540" w:lineRule="exact"/>
        <w:rPr>
          <w:rFonts w:ascii="仿宋_GB2312" w:eastAsia="仿宋_GB2312" w:hAnsi="宋体"/>
          <w:sz w:val="28"/>
          <w:szCs w:val="28"/>
        </w:rPr>
      </w:pPr>
      <w:r>
        <w:rPr>
          <w:rFonts w:ascii="仿宋_GB2312" w:eastAsia="仿宋_GB2312" w:hint="eastAsia"/>
          <w:sz w:val="28"/>
          <w:szCs w:val="28"/>
        </w:rPr>
        <w:lastRenderedPageBreak/>
        <w:t xml:space="preserve">　　　年　　月　　日　　　　　　　　　　　年　　月　　日</w:t>
      </w:r>
    </w:p>
    <w:p w:rsidR="00CC26E6" w:rsidRPr="006463D4" w:rsidRDefault="00CC26E6" w:rsidP="009562AE">
      <w:pPr>
        <w:snapToGrid w:val="0"/>
        <w:spacing w:line="360" w:lineRule="auto"/>
        <w:rPr>
          <w:rFonts w:ascii="仿宋_GB2312" w:eastAsia="仿宋_GB2312" w:hAnsi="仿宋"/>
          <w:sz w:val="28"/>
          <w:szCs w:val="28"/>
        </w:rPr>
      </w:pPr>
    </w:p>
    <w:sectPr w:rsidR="00CC26E6" w:rsidRPr="006463D4" w:rsidSect="00C02C9C">
      <w:footerReference w:type="default" r:id="rId7"/>
      <w:pgSz w:w="11906" w:h="16838"/>
      <w:pgMar w:top="935" w:right="926" w:bottom="935" w:left="9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DD3" w:rsidRDefault="009C3DD3">
      <w:r>
        <w:separator/>
      </w:r>
    </w:p>
  </w:endnote>
  <w:endnote w:type="continuationSeparator" w:id="1">
    <w:p w:rsidR="009C3DD3" w:rsidRDefault="009C3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31E" w:rsidRDefault="00AB731E" w:rsidP="004C46EF">
    <w:pPr>
      <w:pStyle w:val="a5"/>
      <w:jc w:val="right"/>
    </w:pPr>
    <w:r>
      <w:rPr>
        <w:rFonts w:hint="eastAsia"/>
        <w:kern w:val="0"/>
        <w:szCs w:val="21"/>
      </w:rPr>
      <w:t xml:space="preserve">                                  </w:t>
    </w:r>
    <w:r>
      <w:rPr>
        <w:rFonts w:hint="eastAsia"/>
        <w:kern w:val="0"/>
        <w:szCs w:val="21"/>
      </w:rPr>
      <w:t>第</w:t>
    </w:r>
    <w:r>
      <w:rPr>
        <w:rFonts w:hint="eastAsia"/>
        <w:kern w:val="0"/>
        <w:szCs w:val="21"/>
      </w:rPr>
      <w:t xml:space="preserve"> </w:t>
    </w:r>
    <w:r w:rsidR="00F772E8">
      <w:rPr>
        <w:kern w:val="0"/>
        <w:szCs w:val="21"/>
      </w:rPr>
      <w:fldChar w:fldCharType="begin"/>
    </w:r>
    <w:r>
      <w:rPr>
        <w:kern w:val="0"/>
        <w:szCs w:val="21"/>
      </w:rPr>
      <w:instrText xml:space="preserve"> PAGE </w:instrText>
    </w:r>
    <w:r w:rsidR="00F772E8">
      <w:rPr>
        <w:kern w:val="0"/>
        <w:szCs w:val="21"/>
      </w:rPr>
      <w:fldChar w:fldCharType="separate"/>
    </w:r>
    <w:r w:rsidR="00E915C4">
      <w:rPr>
        <w:noProof/>
        <w:kern w:val="0"/>
        <w:szCs w:val="21"/>
      </w:rPr>
      <w:t>4</w:t>
    </w:r>
    <w:r w:rsidR="00F772E8">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F772E8">
      <w:rPr>
        <w:kern w:val="0"/>
        <w:szCs w:val="21"/>
      </w:rPr>
      <w:fldChar w:fldCharType="begin"/>
    </w:r>
    <w:r>
      <w:rPr>
        <w:kern w:val="0"/>
        <w:szCs w:val="21"/>
      </w:rPr>
      <w:instrText xml:space="preserve"> NUMPAGES </w:instrText>
    </w:r>
    <w:r w:rsidR="00F772E8">
      <w:rPr>
        <w:kern w:val="0"/>
        <w:szCs w:val="21"/>
      </w:rPr>
      <w:fldChar w:fldCharType="separate"/>
    </w:r>
    <w:r w:rsidR="00E915C4">
      <w:rPr>
        <w:noProof/>
        <w:kern w:val="0"/>
        <w:szCs w:val="21"/>
      </w:rPr>
      <w:t>7</w:t>
    </w:r>
    <w:r w:rsidR="00F772E8">
      <w:rPr>
        <w:kern w:val="0"/>
        <w:szCs w:val="21"/>
      </w:rPr>
      <w:fldChar w:fldCharType="end"/>
    </w:r>
    <w:r>
      <w:rPr>
        <w:rFonts w:hint="eastAsia"/>
        <w:kern w:val="0"/>
        <w:szCs w:val="21"/>
      </w:rPr>
      <w:t xml:space="preserve"> </w:t>
    </w:r>
    <w:r>
      <w:rPr>
        <w:rFonts w:hint="eastAsia"/>
        <w:kern w:val="0"/>
        <w:szCs w:val="21"/>
      </w:rPr>
      <w:t>页</w:t>
    </w:r>
    <w:r>
      <w:rPr>
        <w:rFonts w:hint="eastAsia"/>
      </w:rPr>
      <w:t xml:space="preserve">        </w:t>
    </w:r>
    <w:r w:rsidR="00EF475A">
      <w:rPr>
        <w:rFonts w:hint="eastAsia"/>
      </w:rPr>
      <w:t xml:space="preserve">      </w:t>
    </w:r>
    <w:r>
      <w:rPr>
        <w:rFonts w:hint="eastAsia"/>
      </w:rPr>
      <w:t xml:space="preserve">          </w:t>
    </w:r>
    <w:r w:rsidR="00974A55">
      <w:t>BC-LDHT02-A00-20120205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DD3" w:rsidRDefault="009C3DD3">
      <w:r>
        <w:separator/>
      </w:r>
    </w:p>
  </w:footnote>
  <w:footnote w:type="continuationSeparator" w:id="1">
    <w:p w:rsidR="009C3DD3" w:rsidRDefault="009C3D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26E6"/>
    <w:rsid w:val="00025D49"/>
    <w:rsid w:val="00035C8A"/>
    <w:rsid w:val="00072205"/>
    <w:rsid w:val="000759CC"/>
    <w:rsid w:val="0009234D"/>
    <w:rsid w:val="000C14A7"/>
    <w:rsid w:val="000E5C80"/>
    <w:rsid w:val="000E611C"/>
    <w:rsid w:val="00100C48"/>
    <w:rsid w:val="00106DC4"/>
    <w:rsid w:val="00112011"/>
    <w:rsid w:val="0013600E"/>
    <w:rsid w:val="0015769D"/>
    <w:rsid w:val="00170BDD"/>
    <w:rsid w:val="001A04D5"/>
    <w:rsid w:val="001B2E23"/>
    <w:rsid w:val="001C12B7"/>
    <w:rsid w:val="001D2A7F"/>
    <w:rsid w:val="001F2D45"/>
    <w:rsid w:val="00224440"/>
    <w:rsid w:val="00260ACE"/>
    <w:rsid w:val="00285BD1"/>
    <w:rsid w:val="002B1F0E"/>
    <w:rsid w:val="00315428"/>
    <w:rsid w:val="0032119A"/>
    <w:rsid w:val="00324D80"/>
    <w:rsid w:val="00335FD7"/>
    <w:rsid w:val="00370907"/>
    <w:rsid w:val="00373596"/>
    <w:rsid w:val="003866AF"/>
    <w:rsid w:val="00387576"/>
    <w:rsid w:val="003B0885"/>
    <w:rsid w:val="003B2669"/>
    <w:rsid w:val="003B62CD"/>
    <w:rsid w:val="00425AAE"/>
    <w:rsid w:val="00430B49"/>
    <w:rsid w:val="004323F3"/>
    <w:rsid w:val="00441A1A"/>
    <w:rsid w:val="0049610A"/>
    <w:rsid w:val="004A45E7"/>
    <w:rsid w:val="004B4D7E"/>
    <w:rsid w:val="004B4F53"/>
    <w:rsid w:val="004C46EF"/>
    <w:rsid w:val="004D6D8C"/>
    <w:rsid w:val="00500537"/>
    <w:rsid w:val="005240FD"/>
    <w:rsid w:val="0053148A"/>
    <w:rsid w:val="005A1BC3"/>
    <w:rsid w:val="005C48F1"/>
    <w:rsid w:val="005D518C"/>
    <w:rsid w:val="005E2FD9"/>
    <w:rsid w:val="005F7F04"/>
    <w:rsid w:val="0061500E"/>
    <w:rsid w:val="006463D4"/>
    <w:rsid w:val="00665B9E"/>
    <w:rsid w:val="00670B3E"/>
    <w:rsid w:val="00671E71"/>
    <w:rsid w:val="006759AA"/>
    <w:rsid w:val="006B64CA"/>
    <w:rsid w:val="006D7C1C"/>
    <w:rsid w:val="007153F5"/>
    <w:rsid w:val="00754EC2"/>
    <w:rsid w:val="00795C5D"/>
    <w:rsid w:val="008059AF"/>
    <w:rsid w:val="00845451"/>
    <w:rsid w:val="00851721"/>
    <w:rsid w:val="00867C15"/>
    <w:rsid w:val="008A29D9"/>
    <w:rsid w:val="008C5369"/>
    <w:rsid w:val="008C792E"/>
    <w:rsid w:val="008D373F"/>
    <w:rsid w:val="008E3A89"/>
    <w:rsid w:val="008F11F7"/>
    <w:rsid w:val="008F3C54"/>
    <w:rsid w:val="009112AE"/>
    <w:rsid w:val="009472D9"/>
    <w:rsid w:val="009562AE"/>
    <w:rsid w:val="0096211F"/>
    <w:rsid w:val="00963571"/>
    <w:rsid w:val="00974A55"/>
    <w:rsid w:val="0099018B"/>
    <w:rsid w:val="009B1FEE"/>
    <w:rsid w:val="009C3DD3"/>
    <w:rsid w:val="009D5718"/>
    <w:rsid w:val="009E2E45"/>
    <w:rsid w:val="00AB731E"/>
    <w:rsid w:val="00AE18BB"/>
    <w:rsid w:val="00B4000C"/>
    <w:rsid w:val="00B42577"/>
    <w:rsid w:val="00B44B95"/>
    <w:rsid w:val="00B55C8F"/>
    <w:rsid w:val="00B56F46"/>
    <w:rsid w:val="00B643C7"/>
    <w:rsid w:val="00B66777"/>
    <w:rsid w:val="00B846CF"/>
    <w:rsid w:val="00BA5072"/>
    <w:rsid w:val="00BB31F2"/>
    <w:rsid w:val="00BD32DF"/>
    <w:rsid w:val="00C02C9C"/>
    <w:rsid w:val="00C271EC"/>
    <w:rsid w:val="00C564E6"/>
    <w:rsid w:val="00C80B8F"/>
    <w:rsid w:val="00C95612"/>
    <w:rsid w:val="00CC26E6"/>
    <w:rsid w:val="00CE3C75"/>
    <w:rsid w:val="00D1387F"/>
    <w:rsid w:val="00D306F5"/>
    <w:rsid w:val="00D62F94"/>
    <w:rsid w:val="00D77412"/>
    <w:rsid w:val="00D85FE3"/>
    <w:rsid w:val="00D86E87"/>
    <w:rsid w:val="00D91B6B"/>
    <w:rsid w:val="00DB7DB0"/>
    <w:rsid w:val="00E25F19"/>
    <w:rsid w:val="00E36A65"/>
    <w:rsid w:val="00E51855"/>
    <w:rsid w:val="00E915C4"/>
    <w:rsid w:val="00E94DBB"/>
    <w:rsid w:val="00E9721B"/>
    <w:rsid w:val="00EC0679"/>
    <w:rsid w:val="00EF35CD"/>
    <w:rsid w:val="00EF475A"/>
    <w:rsid w:val="00F01876"/>
    <w:rsid w:val="00F10073"/>
    <w:rsid w:val="00F252A7"/>
    <w:rsid w:val="00F32051"/>
    <w:rsid w:val="00F35286"/>
    <w:rsid w:val="00F772E8"/>
    <w:rsid w:val="00F969B0"/>
    <w:rsid w:val="00FE10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26E6"/>
    <w:pPr>
      <w:widowControl w:val="0"/>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7153F5"/>
    <w:pPr>
      <w:spacing w:after="120"/>
    </w:pPr>
  </w:style>
  <w:style w:type="paragraph" w:styleId="a4">
    <w:name w:val="header"/>
    <w:basedOn w:val="a"/>
    <w:rsid w:val="00B643C7"/>
    <w:pPr>
      <w:tabs>
        <w:tab w:val="center" w:pos="4153"/>
        <w:tab w:val="right" w:pos="8306"/>
      </w:tabs>
      <w:snapToGrid w:val="0"/>
      <w:jc w:val="center"/>
    </w:pPr>
    <w:rPr>
      <w:sz w:val="18"/>
      <w:szCs w:val="18"/>
    </w:rPr>
  </w:style>
  <w:style w:type="paragraph" w:styleId="a5">
    <w:name w:val="footer"/>
    <w:basedOn w:val="a"/>
    <w:rsid w:val="0009234D"/>
    <w:pPr>
      <w:tabs>
        <w:tab w:val="center" w:pos="4153"/>
        <w:tab w:val="right" w:pos="8306"/>
      </w:tabs>
      <w:snapToGrid w:val="0"/>
      <w:jc w:val="left"/>
    </w:pPr>
    <w:rPr>
      <w:sz w:val="18"/>
      <w:szCs w:val="18"/>
    </w:rPr>
  </w:style>
  <w:style w:type="character" w:styleId="a6">
    <w:name w:val="page number"/>
    <w:basedOn w:val="a0"/>
    <w:rsid w:val="0009234D"/>
  </w:style>
  <w:style w:type="table" w:styleId="a7">
    <w:name w:val="Table Grid"/>
    <w:basedOn w:val="a1"/>
    <w:rsid w:val="009621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
    <w:name w:val="正文文本 Char"/>
    <w:basedOn w:val="a0"/>
    <w:link w:val="a3"/>
    <w:rsid w:val="009562AE"/>
    <w:rPr>
      <w:kern w:val="2"/>
      <w:sz w:val="21"/>
      <w:szCs w:val="24"/>
    </w:rPr>
  </w:style>
</w:styles>
</file>

<file path=word/webSettings.xml><?xml version="1.0" encoding="utf-8"?>
<w:webSettings xmlns:r="http://schemas.openxmlformats.org/officeDocument/2006/relationships" xmlns:w="http://schemas.openxmlformats.org/wordprocessingml/2006/main">
  <w:divs>
    <w:div w:id="20329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80A07-8C7B-40AE-B559-B5299E90B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candy</dc:creator>
  <cp:lastModifiedBy>admin</cp:lastModifiedBy>
  <cp:revision>7</cp:revision>
  <cp:lastPrinted>2011-08-05T05:59:00Z</cp:lastPrinted>
  <dcterms:created xsi:type="dcterms:W3CDTF">2012-05-31T01:34:00Z</dcterms:created>
  <dcterms:modified xsi:type="dcterms:W3CDTF">2012-05-31T03:47:00Z</dcterms:modified>
</cp:coreProperties>
</file>